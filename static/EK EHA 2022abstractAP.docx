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4250" w14:textId="78BCCB3E" w:rsidR="00441D7E" w:rsidRDefault="00D93703" w:rsidP="00441D7E">
      <w:pPr>
        <w:spacing w:line="480" w:lineRule="auto"/>
        <w:jc w:val="center"/>
        <w:rPr>
          <w:ins w:id="0" w:author="Andrea Pepper" w:date="2022-02-28T19:54:00Z"/>
          <w:b/>
          <w:bCs/>
          <w:u w:val="single"/>
        </w:rPr>
      </w:pPr>
      <w:ins w:id="1" w:author="Andrea Pepper" w:date="2022-02-28T19:58:00Z">
        <w:r w:rsidRPr="00D93703">
          <w:rPr>
            <w:b/>
            <w:bCs/>
            <w:rPrChange w:id="2" w:author="Andrea Pepper" w:date="2022-02-28T19:58:00Z">
              <w:rPr/>
            </w:rPrChange>
          </w:rPr>
          <w:t xml:space="preserve">TLR9 signalling </w:t>
        </w:r>
      </w:ins>
      <w:ins w:id="3" w:author="Andrea Pepper" w:date="2022-02-28T20:00:00Z">
        <w:r w:rsidR="00AE7B8A">
          <w:rPr>
            <w:b/>
            <w:bCs/>
          </w:rPr>
          <w:t>i</w:t>
        </w:r>
      </w:ins>
      <w:ins w:id="4" w:author="Andrea Pepper" w:date="2022-02-28T19:58:00Z">
        <w:r w:rsidRPr="00D93703">
          <w:rPr>
            <w:b/>
            <w:bCs/>
            <w:rPrChange w:id="5" w:author="Andrea Pepper" w:date="2022-02-28T19:58:00Z">
              <w:rPr/>
            </w:rPrChange>
          </w:rPr>
          <w:t xml:space="preserve">s a </w:t>
        </w:r>
      </w:ins>
      <w:ins w:id="6" w:author="Andrea Pepper" w:date="2022-02-28T20:00:00Z">
        <w:r w:rsidR="00AE7B8A">
          <w:rPr>
            <w:b/>
            <w:bCs/>
          </w:rPr>
          <w:t xml:space="preserve">potential </w:t>
        </w:r>
      </w:ins>
      <w:ins w:id="7" w:author="Andrea Pepper" w:date="2022-02-28T19:58:00Z">
        <w:r w:rsidRPr="00D93703">
          <w:rPr>
            <w:b/>
            <w:bCs/>
            <w:rPrChange w:id="8" w:author="Andrea Pepper" w:date="2022-02-28T19:58:00Z">
              <w:rPr/>
            </w:rPrChange>
          </w:rPr>
          <w:t>tumour escape mechanism following BTKi therapy</w:t>
        </w:r>
      </w:ins>
      <w:ins w:id="9" w:author="Andrea Pepper" w:date="2022-02-28T19:59:00Z">
        <w:r w:rsidR="00527723" w:rsidRPr="00527723">
          <w:rPr>
            <w:b/>
            <w:bCs/>
            <w:u w:val="single"/>
          </w:rPr>
          <w:t xml:space="preserve"> </w:t>
        </w:r>
        <w:r w:rsidR="00B96D26">
          <w:rPr>
            <w:b/>
            <w:bCs/>
            <w:u w:val="single"/>
          </w:rPr>
          <w:t xml:space="preserve">for the treatment of </w:t>
        </w:r>
        <w:r w:rsidR="00527723">
          <w:rPr>
            <w:b/>
            <w:bCs/>
            <w:u w:val="single"/>
          </w:rPr>
          <w:t>Chronic Lymphocytic Leukaemia</w:t>
        </w:r>
      </w:ins>
      <w:ins w:id="10" w:author="Andrea Pepper" w:date="2022-02-28T19:54:00Z">
        <w:r w:rsidR="00441D7E">
          <w:rPr>
            <w:b/>
            <w:bCs/>
            <w:u w:val="single"/>
          </w:rPr>
          <w:t>.</w:t>
        </w:r>
      </w:ins>
    </w:p>
    <w:p w14:paraId="35CCB69A" w14:textId="77777777" w:rsidR="00441D7E" w:rsidRPr="005E1974" w:rsidRDefault="00441D7E" w:rsidP="00441D7E">
      <w:pPr>
        <w:spacing w:line="480" w:lineRule="auto"/>
        <w:jc w:val="both"/>
        <w:rPr>
          <w:ins w:id="11" w:author="Andrea Pepper" w:date="2022-02-28T19:54:00Z"/>
          <w:b/>
          <w:bCs/>
          <w:u w:val="single"/>
        </w:rPr>
      </w:pPr>
      <w:ins w:id="12" w:author="Andrea Pepper" w:date="2022-02-28T19:54:00Z">
        <w:r w:rsidRPr="005E1974">
          <w:rPr>
            <w:b/>
            <w:bCs/>
            <w:u w:val="single"/>
          </w:rPr>
          <w:t>Authors:</w:t>
        </w:r>
      </w:ins>
    </w:p>
    <w:p w14:paraId="48C221B4" w14:textId="5705B8C7" w:rsidR="00441D7E" w:rsidRPr="00441D7E" w:rsidRDefault="00441D7E" w:rsidP="006C45A4">
      <w:pPr>
        <w:spacing w:line="480" w:lineRule="auto"/>
        <w:jc w:val="both"/>
        <w:rPr>
          <w:ins w:id="13" w:author="Andrea Pepper" w:date="2022-02-28T19:54:00Z"/>
          <w:rFonts w:cstheme="minorHAnsi"/>
          <w:rPrChange w:id="14" w:author="Andrea Pepper" w:date="2022-02-28T19:55:00Z">
            <w:rPr>
              <w:ins w:id="15" w:author="Andrea Pepper" w:date="2022-02-28T19:54:00Z"/>
              <w:b/>
              <w:bCs/>
              <w:u w:val="single"/>
            </w:rPr>
          </w:rPrChange>
        </w:rPr>
      </w:pPr>
      <w:ins w:id="16" w:author="Andrea Pepper" w:date="2022-02-28T19:54:00Z">
        <w:r w:rsidRPr="00AF79AC">
          <w:rPr>
            <w:rFonts w:cstheme="minorHAnsi"/>
          </w:rPr>
          <w:t xml:space="preserve">Emma Kennedy, </w:t>
        </w:r>
        <w:r>
          <w:rPr>
            <w:rFonts w:cstheme="minorHAnsi"/>
          </w:rPr>
          <w:t xml:space="preserve">Simon Mitchell, </w:t>
        </w:r>
        <w:r w:rsidRPr="00AF79AC">
          <w:rPr>
            <w:rFonts w:cstheme="minorHAnsi"/>
          </w:rPr>
          <w:t>Thomas A. Burley</w:t>
        </w:r>
        <w:r w:rsidRPr="00885885">
          <w:rPr>
            <w:rFonts w:cstheme="minorHAnsi"/>
          </w:rPr>
          <w:t>,</w:t>
        </w:r>
        <w:r>
          <w:rPr>
            <w:rFonts w:cstheme="minorHAnsi"/>
          </w:rPr>
          <w:t xml:space="preserve"> </w:t>
        </w:r>
        <w:proofErr w:type="spellStart"/>
        <w:r>
          <w:rPr>
            <w:rFonts w:cstheme="minorHAnsi"/>
          </w:rPr>
          <w:t>Triantafillos</w:t>
        </w:r>
        <w:proofErr w:type="spellEnd"/>
        <w:r>
          <w:rPr>
            <w:rFonts w:cstheme="minorHAnsi"/>
          </w:rPr>
          <w:t xml:space="preserve"> </w:t>
        </w:r>
        <w:proofErr w:type="spellStart"/>
        <w:r>
          <w:rPr>
            <w:rFonts w:cstheme="minorHAnsi"/>
          </w:rPr>
          <w:t>Liloglou</w:t>
        </w:r>
        <w:proofErr w:type="spellEnd"/>
        <w:r>
          <w:rPr>
            <w:rFonts w:cstheme="minorHAnsi"/>
          </w:rPr>
          <w:t xml:space="preserve">, </w:t>
        </w:r>
        <w:proofErr w:type="spellStart"/>
        <w:r w:rsidRPr="00AF79AC">
          <w:rPr>
            <w:rFonts w:cstheme="minorHAnsi"/>
          </w:rPr>
          <w:t>Rosalynd</w:t>
        </w:r>
        <w:proofErr w:type="spellEnd"/>
        <w:r w:rsidRPr="00AF79AC">
          <w:rPr>
            <w:rFonts w:cstheme="minorHAnsi"/>
          </w:rPr>
          <w:t xml:space="preserve"> Johnston, </w:t>
        </w:r>
      </w:ins>
      <w:ins w:id="17" w:author="Andrea Pepper" w:date="2022-02-28T20:01:00Z">
        <w:r w:rsidR="00DE4F8D">
          <w:rPr>
            <w:rFonts w:cstheme="minorHAnsi"/>
          </w:rPr>
          <w:t xml:space="preserve">Iona Ashworth, </w:t>
        </w:r>
      </w:ins>
      <w:ins w:id="18" w:author="Andrea Pepper" w:date="2022-02-28T19:54:00Z">
        <w:r>
          <w:rPr>
            <w:rFonts w:cstheme="minorHAnsi"/>
          </w:rPr>
          <w:t xml:space="preserve">Dora </w:t>
        </w:r>
        <w:proofErr w:type="spellStart"/>
        <w:r>
          <w:rPr>
            <w:rFonts w:cstheme="minorHAnsi"/>
          </w:rPr>
          <w:t>Bak-Blaz</w:t>
        </w:r>
        <w:proofErr w:type="spellEnd"/>
        <w:r>
          <w:rPr>
            <w:rFonts w:cstheme="minorHAnsi"/>
          </w:rPr>
          <w:t xml:space="preserve">, Kathryn Chamberlain, Eleni </w:t>
        </w:r>
        <w:proofErr w:type="spellStart"/>
        <w:r>
          <w:rPr>
            <w:rFonts w:cstheme="minorHAnsi"/>
          </w:rPr>
          <w:t>Ladikou</w:t>
        </w:r>
        <w:proofErr w:type="spellEnd"/>
        <w:r>
          <w:rPr>
            <w:rFonts w:cstheme="minorHAnsi"/>
          </w:rPr>
          <w:t xml:space="preserve">, </w:t>
        </w:r>
      </w:ins>
      <w:ins w:id="19" w:author="Andrea Pepper" w:date="2022-02-28T20:01:00Z">
        <w:r w:rsidR="00DE4F8D">
          <w:rPr>
            <w:rFonts w:cstheme="minorHAnsi"/>
          </w:rPr>
          <w:t xml:space="preserve">Simon Mackay, </w:t>
        </w:r>
      </w:ins>
      <w:ins w:id="20" w:author="Andrea Pepper" w:date="2022-02-28T19:54:00Z">
        <w:r w:rsidRPr="00AF79AC">
          <w:rPr>
            <w:rFonts w:cstheme="minorHAnsi"/>
          </w:rPr>
          <w:t>Chris Pepper</w:t>
        </w:r>
        <w:r>
          <w:rPr>
            <w:rFonts w:cstheme="minorHAnsi"/>
          </w:rPr>
          <w:t xml:space="preserve"> </w:t>
        </w:r>
        <w:r w:rsidRPr="00AF79AC">
          <w:rPr>
            <w:rFonts w:cstheme="minorHAnsi"/>
          </w:rPr>
          <w:t>and Andrea G.S</w:t>
        </w:r>
        <w:r>
          <w:rPr>
            <w:rFonts w:cstheme="minorHAnsi"/>
          </w:rPr>
          <w:t>.</w:t>
        </w:r>
        <w:r w:rsidRPr="00AF79AC">
          <w:rPr>
            <w:rFonts w:cstheme="minorHAnsi"/>
          </w:rPr>
          <w:t xml:space="preserve"> Pepper.</w:t>
        </w:r>
      </w:ins>
    </w:p>
    <w:p w14:paraId="70E56FC2" w14:textId="5C51CA13" w:rsidR="00D6531B" w:rsidRPr="000C2C3E" w:rsidRDefault="00D6531B" w:rsidP="006C45A4">
      <w:pPr>
        <w:spacing w:line="480" w:lineRule="auto"/>
        <w:jc w:val="both"/>
      </w:pPr>
      <w:r w:rsidRPr="000C2C3E">
        <w:rPr>
          <w:b/>
          <w:bCs/>
          <w:u w:val="single"/>
        </w:rPr>
        <w:t>Background:</w:t>
      </w:r>
      <w:r w:rsidRPr="000C2C3E">
        <w:rPr>
          <w:b/>
          <w:bCs/>
        </w:rPr>
        <w:t xml:space="preserve"> </w:t>
      </w:r>
      <w:r w:rsidRPr="000C2C3E">
        <w:t xml:space="preserve">CLL cell trafficking is fundamental to CLL progression and an important focus when identifying novel therapeutic targets. Toll-like receptor 9 (TLR9) is an intracellular pattern recognition receptor of the innate immune system, and a potential contributor to CLL cell chemotaxis and tumour maintenance. TLR9 recognises </w:t>
      </w:r>
      <w:r w:rsidRPr="006654E7">
        <w:rPr>
          <w:b/>
          <w:bCs/>
          <w:rPrChange w:id="21" w:author="Andrea Pepper" w:date="2022-02-28T20:02:00Z">
            <w:rPr/>
          </w:rPrChange>
        </w:rPr>
        <w:t>unmethylated CpG motifs</w:t>
      </w:r>
      <w:r w:rsidRPr="000C2C3E">
        <w:t xml:space="preserve"> within bacterial/viral/mitochondrial DNA, and TLR9 activation promotes an NF</w:t>
      </w:r>
      <w:r w:rsidRPr="000C2C3E">
        <w:rPr>
          <w:rFonts w:ascii="Symbol" w:hAnsi="Symbol"/>
        </w:rPr>
        <w:t></w:t>
      </w:r>
      <w:r w:rsidRPr="000C2C3E">
        <w:t>B and STAT3-driven activation/migratory phenotype in primary CLL cells. We have previously shown cell-free unmethylated DNA to be up to 28-fold higher in CLL patient plasma, relative to healthy controls</w:t>
      </w:r>
      <w:r w:rsidRPr="000C2C3E">
        <w:rPr>
          <w:vertAlign w:val="superscript"/>
        </w:rPr>
        <w:t>1</w:t>
      </w:r>
      <w:r w:rsidRPr="000C2C3E">
        <w:t>.</w:t>
      </w:r>
    </w:p>
    <w:p w14:paraId="2CFD4C94" w14:textId="77777777" w:rsidR="00D6531B" w:rsidRPr="000C2C3E" w:rsidRDefault="00D6531B" w:rsidP="006C45A4">
      <w:pPr>
        <w:spacing w:line="480" w:lineRule="auto"/>
      </w:pPr>
      <w:r w:rsidRPr="000C2C3E">
        <w:rPr>
          <w:b/>
          <w:bCs/>
          <w:u w:val="single"/>
        </w:rPr>
        <w:t>Aims:</w:t>
      </w:r>
      <w:r w:rsidRPr="000C2C3E">
        <w:rPr>
          <w:b/>
          <w:bCs/>
        </w:rPr>
        <w:t xml:space="preserve"> </w:t>
      </w:r>
      <w:r w:rsidRPr="000C2C3E">
        <w:t>To investigate TLR9 activation as a potential mechanism of resistance to current B-cell receptor (BCR)-targeted therapeutics.</w:t>
      </w:r>
    </w:p>
    <w:p w14:paraId="3188471F" w14:textId="107953BA" w:rsidR="00D6531B" w:rsidRPr="000C2C3E" w:rsidRDefault="00D6531B" w:rsidP="006C45A4">
      <w:pPr>
        <w:spacing w:line="480" w:lineRule="auto"/>
      </w:pPr>
      <w:r w:rsidRPr="000C2C3E">
        <w:rPr>
          <w:b/>
          <w:bCs/>
          <w:u w:val="single"/>
        </w:rPr>
        <w:t>Methods:</w:t>
      </w:r>
      <w:r w:rsidRPr="000C2C3E">
        <w:t xml:space="preserve"> Migration assays were performed using primary CLL cells stimulated -/+ 1</w:t>
      </w:r>
      <w:r w:rsidRPr="000C2C3E">
        <w:rPr>
          <w:rFonts w:ascii="Symbol" w:hAnsi="Symbol"/>
        </w:rPr>
        <w:t>m</w:t>
      </w:r>
      <w:r w:rsidRPr="000C2C3E">
        <w:t>M ODN 2006 (TLR9 agonist), -/+ 1</w:t>
      </w:r>
      <w:r w:rsidRPr="000C2C3E">
        <w:rPr>
          <w:rFonts w:ascii="Symbol" w:hAnsi="Symbol"/>
        </w:rPr>
        <w:t>m</w:t>
      </w:r>
      <w:r w:rsidRPr="000C2C3E">
        <w:t>M ibrutinib (BTK-inhibitor)</w:t>
      </w:r>
      <w:ins w:id="22" w:author="Andrea Pepper" w:date="2022-02-28T20:04:00Z">
        <w:r w:rsidR="00891B3F">
          <w:t>,</w:t>
        </w:r>
        <w:r w:rsidR="004772AA">
          <w:t xml:space="preserve"> </w:t>
        </w:r>
        <w:r w:rsidR="00C8323A">
          <w:t>XX</w:t>
        </w:r>
      </w:ins>
      <w:commentRangeStart w:id="23"/>
      <w:ins w:id="24" w:author="Andrea Pepper" w:date="2022-02-28T20:05:00Z">
        <w:r w:rsidR="00C8323A" w:rsidRPr="000C2C3E">
          <w:rPr>
            <w:rFonts w:ascii="Symbol" w:hAnsi="Symbol"/>
          </w:rPr>
          <w:t>m</w:t>
        </w:r>
        <w:commentRangeEnd w:id="23"/>
        <w:r w:rsidR="00C8323A">
          <w:rPr>
            <w:rStyle w:val="CommentReference"/>
          </w:rPr>
          <w:commentReference w:id="23"/>
        </w:r>
        <w:r w:rsidR="00C8323A" w:rsidRPr="000C2C3E">
          <w:t>M</w:t>
        </w:r>
        <w:r w:rsidR="00C8323A" w:rsidRPr="000C2C3E">
          <w:t xml:space="preserve"> </w:t>
        </w:r>
      </w:ins>
      <w:ins w:id="25" w:author="Andrea Pepper" w:date="2022-02-28T20:04:00Z">
        <w:r w:rsidR="004772AA" w:rsidRPr="000C2C3E">
          <w:t>ODN INH-18 (TLR9 antagonist)</w:t>
        </w:r>
      </w:ins>
      <w:r w:rsidRPr="000C2C3E">
        <w:t xml:space="preserve"> or -/+ 2.5-10</w:t>
      </w:r>
      <w:r w:rsidRPr="000C2C3E">
        <w:rPr>
          <w:rFonts w:ascii="Symbol" w:hAnsi="Symbol"/>
        </w:rPr>
        <w:t>m</w:t>
      </w:r>
      <w:r w:rsidRPr="000C2C3E">
        <w:t>M CW15337 (NIK inhibitor). CLL cells migrated through 5</w:t>
      </w:r>
      <w:r w:rsidRPr="000C2C3E">
        <w:rPr>
          <w:rFonts w:ascii="Symbol" w:hAnsi="Symbol"/>
        </w:rPr>
        <w:t>m</w:t>
      </w:r>
      <w:r w:rsidRPr="000C2C3E">
        <w:t>M pore membranes against a CXCL12-gradient.</w:t>
      </w:r>
    </w:p>
    <w:p w14:paraId="41CAA858" w14:textId="252AEAA6" w:rsidR="00D6531B" w:rsidRPr="000C2C3E" w:rsidRDefault="00D6531B" w:rsidP="002711E8">
      <w:pPr>
        <w:spacing w:line="480" w:lineRule="auto"/>
      </w:pPr>
      <w:r w:rsidRPr="000C2C3E">
        <w:rPr>
          <w:b/>
          <w:bCs/>
          <w:u w:val="single"/>
        </w:rPr>
        <w:t>Results:</w:t>
      </w:r>
      <w:r w:rsidR="002711E8" w:rsidRPr="000C2C3E">
        <w:rPr>
          <w:b/>
          <w:bCs/>
        </w:rPr>
        <w:t xml:space="preserve"> </w:t>
      </w:r>
      <w:r w:rsidRPr="000C2C3E">
        <w:t xml:space="preserve">TLR9 activation induced a dichotomous migratory response in CLL patient samples. Following stimulation with ODN 2006, 25/42 (60%) patient samples showed an </w:t>
      </w:r>
      <w:r w:rsidRPr="000C2C3E">
        <w:rPr>
          <w:b/>
          <w:bCs/>
          <w:i/>
          <w:iCs/>
        </w:rPr>
        <w:t>increase</w:t>
      </w:r>
      <w:r w:rsidRPr="000C2C3E">
        <w:t xml:space="preserve"> in CLL cell migration (‘Responders’) and 17/42 (40%) showed either </w:t>
      </w:r>
      <w:r w:rsidRPr="000C2C3E">
        <w:rPr>
          <w:b/>
          <w:bCs/>
          <w:i/>
          <w:iCs/>
        </w:rPr>
        <w:t xml:space="preserve">no change </w:t>
      </w:r>
      <w:r w:rsidRPr="000C2C3E">
        <w:t>or a</w:t>
      </w:r>
      <w:r w:rsidRPr="000C2C3E">
        <w:rPr>
          <w:b/>
          <w:bCs/>
          <w:i/>
          <w:iCs/>
        </w:rPr>
        <w:t xml:space="preserve"> decrease</w:t>
      </w:r>
      <w:r w:rsidRPr="000C2C3E">
        <w:t xml:space="preserve"> in CLL cell migration (‘Non/Reverse Responders). Interestingly, IGHV-mutated (M-CLL) samples were almost </w:t>
      </w:r>
      <w:r w:rsidRPr="000C2C3E">
        <w:lastRenderedPageBreak/>
        <w:t xml:space="preserve">exclusively ‘Responders’ (i.e., 14/17 [82%]) and IGHV-unmutated (U-CLL) samples were equally likely to be ‘Responders’ or ‘Non/Reverse Responders’ (i.e., 11/25 [44%] vs 14/25 [56%] respectively). </w:t>
      </w:r>
    </w:p>
    <w:p w14:paraId="2711516F" w14:textId="49FE7582" w:rsidR="00D6531B" w:rsidRPr="000C2C3E" w:rsidRDefault="00D6531B" w:rsidP="006C45A4">
      <w:pPr>
        <w:spacing w:line="480" w:lineRule="auto"/>
        <w:jc w:val="both"/>
      </w:pPr>
      <w:r w:rsidRPr="000C2C3E">
        <w:t xml:space="preserve">Whilst there was no difference in the expression levels of TLR9 in M-CLL vs U-CLL cells, U-CLL samples expressed significantly higher basal levels of CD69 (B-cell activation marker), and their </w:t>
      </w:r>
      <w:ins w:id="26" w:author="Andrea Pepper" w:date="2022-02-28T19:02:00Z">
        <w:r w:rsidR="003C262B">
          <w:t xml:space="preserve">TLR9 induced </w:t>
        </w:r>
      </w:ins>
      <w:r w:rsidRPr="000C2C3E">
        <w:t xml:space="preserve">migratory response </w:t>
      </w:r>
      <w:r w:rsidRPr="000C2C3E">
        <w:rPr>
          <w:b/>
          <w:bCs/>
        </w:rPr>
        <w:t>negatively</w:t>
      </w:r>
      <w:r w:rsidRPr="000C2C3E">
        <w:t xml:space="preserve"> correlated with </w:t>
      </w:r>
      <w:ins w:id="27" w:author="Andrea Pepper" w:date="2022-02-28T19:02:00Z">
        <w:r w:rsidR="00822068">
          <w:t xml:space="preserve">their </w:t>
        </w:r>
      </w:ins>
      <w:r w:rsidRPr="000C2C3E">
        <w:t xml:space="preserve">basal </w:t>
      </w:r>
      <w:del w:id="28" w:author="Andrea Pepper" w:date="2022-02-28T19:02:00Z">
        <w:r w:rsidRPr="000C2C3E" w:rsidDel="00822068">
          <w:delText xml:space="preserve">CLL cell </w:delText>
        </w:r>
      </w:del>
      <w:r w:rsidRPr="000C2C3E">
        <w:t>migration. We therefore hypothesised that U-CLL ‘Non/Reverse Responders’ may have reached maximal stimulatory capacity through BCR-signalling alone, rendering them unresponsive to further activation.</w:t>
      </w:r>
    </w:p>
    <w:p w14:paraId="5E6DE291" w14:textId="19BF9964" w:rsidR="00D6531B" w:rsidRPr="000C2C3E" w:rsidRDefault="00D6531B" w:rsidP="006C45A4">
      <w:pPr>
        <w:spacing w:line="480" w:lineRule="auto"/>
        <w:jc w:val="both"/>
      </w:pPr>
      <w:r w:rsidRPr="000C2C3E">
        <w:t>To test this hypothesis, we simulated BCR and TLR9 stimulation in M-CLL and U-CLL cells using mathematical modelling. Our simulations showed M-CLL cells (with low basal BCR-activation) to induce NF</w:t>
      </w:r>
      <w:r w:rsidRPr="000C2C3E">
        <w:rPr>
          <w:rFonts w:ascii="Symbol" w:hAnsi="Symbol"/>
        </w:rPr>
        <w:t>k</w:t>
      </w:r>
      <w:r w:rsidRPr="000C2C3E">
        <w:t>B signalling in response to TLR9 activation and U-CLL cells (with high</w:t>
      </w:r>
      <w:del w:id="29" w:author="Andrea Pepper" w:date="2022-02-28T19:03:00Z">
        <w:r w:rsidRPr="000C2C3E" w:rsidDel="00F7269D">
          <w:delText>er</w:delText>
        </w:r>
      </w:del>
      <w:r w:rsidRPr="000C2C3E">
        <w:t xml:space="preserve"> basal BCR-activation) to be unresponsive. </w:t>
      </w:r>
      <w:r w:rsidRPr="000C2C3E">
        <w:rPr>
          <w:b/>
          <w:bCs/>
          <w:u w:val="single"/>
        </w:rPr>
        <w:t>Importantly</w:t>
      </w:r>
      <w:r w:rsidRPr="000C2C3E">
        <w:t>, when simulating t</w:t>
      </w:r>
      <w:r w:rsidR="006C45A4" w:rsidRPr="000C2C3E">
        <w:t xml:space="preserve">reatment with </w:t>
      </w:r>
      <w:r w:rsidRPr="000C2C3E">
        <w:t xml:space="preserve">a Bruton’s Tyrosine Kinase inhibitor (BTKi), U-CLL cells </w:t>
      </w:r>
      <w:r w:rsidRPr="00102CFD">
        <w:rPr>
          <w:b/>
          <w:bCs/>
          <w:rPrChange w:id="30" w:author="Andrea Pepper" w:date="2022-02-28T20:08:00Z">
            <w:rPr/>
          </w:rPrChange>
        </w:rPr>
        <w:t>gained sensitivity</w:t>
      </w:r>
      <w:r w:rsidRPr="000C2C3E">
        <w:t xml:space="preserve"> to TLR9 activation. These results have since been verified </w:t>
      </w:r>
      <w:r w:rsidRPr="000C2C3E">
        <w:rPr>
          <w:i/>
          <w:iCs/>
        </w:rPr>
        <w:t>in vitro</w:t>
      </w:r>
      <w:r w:rsidRPr="000C2C3E">
        <w:t xml:space="preserve"> using BTKi-treated patient samples, where we found a subset of U-CLL ‘Non/Reverse Responders’ to become ‘</w:t>
      </w:r>
      <w:r w:rsidR="006C45A4" w:rsidRPr="000C2C3E">
        <w:t>S</w:t>
      </w:r>
      <w:r w:rsidRPr="000C2C3E">
        <w:t xml:space="preserve">ensitised’ to </w:t>
      </w:r>
      <w:ins w:id="31" w:author="Andrea Pepper" w:date="2022-02-28T20:08:00Z">
        <w:r w:rsidR="002604DD" w:rsidRPr="000C2C3E">
          <w:t>TLR9 activation</w:t>
        </w:r>
        <w:r w:rsidR="002604DD" w:rsidRPr="000C2C3E" w:rsidDel="002604DD">
          <w:t xml:space="preserve"> </w:t>
        </w:r>
      </w:ins>
      <w:del w:id="32" w:author="Andrea Pepper" w:date="2022-02-28T20:08:00Z">
        <w:r w:rsidRPr="000C2C3E" w:rsidDel="002604DD">
          <w:delText xml:space="preserve">ODN 2006 </w:delText>
        </w:r>
      </w:del>
      <w:r w:rsidRPr="000C2C3E">
        <w:t xml:space="preserve">in the presence of ibrutinib. In the ‘Responder’ subgroup, ODN INH-18 (TLR9 antagonist) and ibrutinib inhibited CLL cell migration </w:t>
      </w:r>
      <w:del w:id="33" w:author="Andrea Pepper" w:date="2022-02-28T20:07:00Z">
        <w:r w:rsidRPr="000C2C3E" w:rsidDel="00EF5D27">
          <w:delText>with strong synergy</w:delText>
        </w:r>
      </w:del>
      <w:ins w:id="34" w:author="Andrea Pepper" w:date="2022-02-28T20:07:00Z">
        <w:r w:rsidR="00EF5D27">
          <w:t>synergistically</w:t>
        </w:r>
      </w:ins>
      <w:r w:rsidRPr="000C2C3E">
        <w:t>. Together, these data implicate TLR9 signalling as a tumour escape mechanism following BTKi therapy. Since both the BCR and TLR9 signalling pathways culminate in NF</w:t>
      </w:r>
      <w:r w:rsidRPr="000C2C3E">
        <w:rPr>
          <w:rFonts w:ascii="Symbol" w:hAnsi="Symbol"/>
        </w:rPr>
        <w:t></w:t>
      </w:r>
      <w:r w:rsidRPr="000C2C3E">
        <w:t>B activation, we are currently investigating components of NF</w:t>
      </w:r>
      <w:r w:rsidRPr="000C2C3E">
        <w:rPr>
          <w:rFonts w:ascii="Symbol" w:hAnsi="Symbol"/>
        </w:rPr>
        <w:t></w:t>
      </w:r>
      <w:r w:rsidRPr="000C2C3E">
        <w:t xml:space="preserve">B signalling as potential novel therapeutic targets. Preliminary data using the NIK selective inhibitor ‘CW15337’ shows CLL cell migration to be inhibited with an IC50 of </w:t>
      </w:r>
      <w:ins w:id="35" w:author="Andrea Pepper" w:date="2022-02-28T20:34:00Z">
        <w:r w:rsidR="00150710">
          <w:t>&lt;1</w:t>
        </w:r>
      </w:ins>
      <w:del w:id="36" w:author="Andrea Pepper" w:date="2022-02-28T20:26:00Z">
        <w:r w:rsidRPr="000C2C3E" w:rsidDel="00FD32C2">
          <w:delText>2nM</w:delText>
        </w:r>
      </w:del>
      <w:commentRangeStart w:id="37"/>
      <w:ins w:id="38" w:author="Andrea Pepper" w:date="2022-02-28T20:26:00Z">
        <w:r w:rsidR="00E62A87" w:rsidRPr="000C2C3E">
          <w:rPr>
            <w:rFonts w:ascii="Symbol" w:hAnsi="Symbol"/>
          </w:rPr>
          <w:t>m</w:t>
        </w:r>
        <w:commentRangeEnd w:id="37"/>
        <w:r w:rsidR="00E62A87">
          <w:rPr>
            <w:rStyle w:val="CommentReference"/>
          </w:rPr>
          <w:commentReference w:id="37"/>
        </w:r>
        <w:r w:rsidR="00E62A87" w:rsidRPr="000C2C3E">
          <w:t>M</w:t>
        </w:r>
      </w:ins>
      <w:r w:rsidRPr="000C2C3E">
        <w:t>.</w:t>
      </w:r>
    </w:p>
    <w:p w14:paraId="0FDE0795" w14:textId="509EB2A0" w:rsidR="00D6531B" w:rsidRPr="000C2C3E" w:rsidRDefault="00D6531B" w:rsidP="006C45A4">
      <w:pPr>
        <w:spacing w:line="480" w:lineRule="auto"/>
      </w:pPr>
      <w:r w:rsidRPr="000C2C3E">
        <w:rPr>
          <w:b/>
          <w:bCs/>
          <w:u w:val="single"/>
        </w:rPr>
        <w:t>Conclusion/</w:t>
      </w:r>
      <w:r w:rsidR="002711E8" w:rsidRPr="000C2C3E">
        <w:rPr>
          <w:b/>
          <w:bCs/>
          <w:u w:val="single"/>
        </w:rPr>
        <w:t>S</w:t>
      </w:r>
      <w:r w:rsidRPr="000C2C3E">
        <w:rPr>
          <w:b/>
          <w:bCs/>
          <w:u w:val="single"/>
        </w:rPr>
        <w:t>ummary:</w:t>
      </w:r>
      <w:r w:rsidR="002711E8" w:rsidRPr="000C2C3E">
        <w:rPr>
          <w:b/>
          <w:bCs/>
        </w:rPr>
        <w:t xml:space="preserve"> </w:t>
      </w:r>
      <w:r w:rsidRPr="000C2C3E">
        <w:t xml:space="preserve">CLL patient plasma contains high levels of TLR9 ligand, </w:t>
      </w:r>
      <w:ins w:id="39" w:author="Andrea Pepper" w:date="2022-02-28T20:15:00Z">
        <w:r w:rsidR="00FE1026" w:rsidRPr="000C2C3E">
          <w:t>unmethylated DNA</w:t>
        </w:r>
        <w:r w:rsidR="00FE1026">
          <w:t xml:space="preserve">, </w:t>
        </w:r>
      </w:ins>
      <w:r w:rsidRPr="000C2C3E">
        <w:t>which may promote CLL cell trafficking and BTKi resistance in select subgroups. We believe that targeting downstream NF</w:t>
      </w:r>
      <w:r w:rsidRPr="000C2C3E">
        <w:rPr>
          <w:rFonts w:ascii="Symbol" w:hAnsi="Symbol"/>
        </w:rPr>
        <w:t>k</w:t>
      </w:r>
      <w:r w:rsidRPr="000C2C3E">
        <w:t>B signalling has the potential to inhibit both BCR and TLR9 signalling, and to increase treatment efficacy in TLR9 ‘Responder’ and BTKi ‘Sensitised’ patients.</w:t>
      </w:r>
    </w:p>
    <w:p w14:paraId="14147B5E" w14:textId="77777777" w:rsidR="00F739B5" w:rsidRPr="000C2C3E" w:rsidRDefault="00150710"/>
    <w:sectPr w:rsidR="00F739B5" w:rsidRPr="000C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Andrea Pepper" w:date="2022-02-28T20:05:00Z" w:initials="MOU">
    <w:p w14:paraId="7B262614" w14:textId="4AAD2A07" w:rsidR="00C8323A" w:rsidRDefault="00C8323A">
      <w:pPr>
        <w:pStyle w:val="CommentText"/>
      </w:pPr>
      <w:r>
        <w:rPr>
          <w:rStyle w:val="CommentReference"/>
        </w:rPr>
        <w:annotationRef/>
      </w:r>
      <w:r>
        <w:t>Concentration needs inserting</w:t>
      </w:r>
    </w:p>
  </w:comment>
  <w:comment w:id="37" w:author="Andrea Pepper" w:date="2022-02-28T20:05:00Z" w:initials="MOU">
    <w:p w14:paraId="5AA89C79" w14:textId="77777777" w:rsidR="00E62A87" w:rsidRDefault="00E62A87" w:rsidP="00E62A87">
      <w:pPr>
        <w:pStyle w:val="CommentText"/>
      </w:pPr>
      <w:r>
        <w:rPr>
          <w:rStyle w:val="CommentReference"/>
        </w:rPr>
        <w:annotationRef/>
      </w:r>
      <w:r>
        <w:t>Concentration needs inserting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262614" w15:done="0"/>
  <w15:commentEx w15:paraId="5AA89C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7A98A" w16cex:dateUtc="2022-02-28T20:05:00Z"/>
  <w16cex:commentExtensible w16cex:durableId="25C7AE85" w16cex:dateUtc="2022-02-28T2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262614" w16cid:durableId="25C7A98A"/>
  <w16cid:commentId w16cid:paraId="5AA89C79" w16cid:durableId="25C7AE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1B"/>
    <w:rsid w:val="0001596F"/>
    <w:rsid w:val="00064239"/>
    <w:rsid w:val="000C2C3E"/>
    <w:rsid w:val="00102CFD"/>
    <w:rsid w:val="00150710"/>
    <w:rsid w:val="002604DD"/>
    <w:rsid w:val="002711E8"/>
    <w:rsid w:val="00271FCF"/>
    <w:rsid w:val="003C262B"/>
    <w:rsid w:val="00441D7E"/>
    <w:rsid w:val="004772AA"/>
    <w:rsid w:val="004A3DD1"/>
    <w:rsid w:val="00527723"/>
    <w:rsid w:val="006654E7"/>
    <w:rsid w:val="006C45A4"/>
    <w:rsid w:val="00822068"/>
    <w:rsid w:val="00891B3F"/>
    <w:rsid w:val="00917128"/>
    <w:rsid w:val="009925FE"/>
    <w:rsid w:val="009A6225"/>
    <w:rsid w:val="00AE7B8A"/>
    <w:rsid w:val="00B00DB0"/>
    <w:rsid w:val="00B96D26"/>
    <w:rsid w:val="00C8323A"/>
    <w:rsid w:val="00CD5F7C"/>
    <w:rsid w:val="00D6531B"/>
    <w:rsid w:val="00D93703"/>
    <w:rsid w:val="00DC2DCF"/>
    <w:rsid w:val="00DE4F8D"/>
    <w:rsid w:val="00E62A87"/>
    <w:rsid w:val="00EF5D27"/>
    <w:rsid w:val="00F154BC"/>
    <w:rsid w:val="00F7269D"/>
    <w:rsid w:val="00F74DF0"/>
    <w:rsid w:val="00FD32C2"/>
    <w:rsid w:val="00FE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46D5"/>
  <w15:chartTrackingRefBased/>
  <w15:docId w15:val="{61B51138-FDF7-40B0-80BB-AC43B343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6423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83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3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32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3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32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Kennedy</dc:creator>
  <cp:keywords/>
  <dc:description/>
  <cp:lastModifiedBy>Andrea Pepper</cp:lastModifiedBy>
  <cp:revision>34</cp:revision>
  <dcterms:created xsi:type="dcterms:W3CDTF">2022-02-28T18:53:00Z</dcterms:created>
  <dcterms:modified xsi:type="dcterms:W3CDTF">2022-02-28T20:35:00Z</dcterms:modified>
</cp:coreProperties>
</file>