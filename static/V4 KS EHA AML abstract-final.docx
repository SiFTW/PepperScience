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721A" w14:textId="581517D9" w:rsidR="007B5841" w:rsidRDefault="00053E39" w:rsidP="003C33F8">
      <w:pPr>
        <w:spacing w:line="480" w:lineRule="auto"/>
        <w:jc w:val="center"/>
        <w:rPr>
          <w:u w:val="single"/>
        </w:rPr>
      </w:pPr>
      <w:r>
        <w:rPr>
          <w:u w:val="single"/>
        </w:rPr>
        <w:t xml:space="preserve">Low expression of </w:t>
      </w:r>
      <w:r w:rsidR="007B5841" w:rsidRPr="007B5841">
        <w:rPr>
          <w:u w:val="single"/>
        </w:rPr>
        <w:t>C-type lectin-like molecule-1</w:t>
      </w:r>
      <w:r>
        <w:rPr>
          <w:u w:val="single"/>
        </w:rPr>
        <w:t xml:space="preserve"> </w:t>
      </w:r>
      <w:r w:rsidR="00825AFE">
        <w:rPr>
          <w:u w:val="single"/>
        </w:rPr>
        <w:t>and</w:t>
      </w:r>
      <w:r w:rsidRPr="00ED56EE">
        <w:rPr>
          <w:u w:val="single"/>
        </w:rPr>
        <w:t xml:space="preserve"> </w:t>
      </w:r>
      <w:r w:rsidR="00ED56EE" w:rsidRPr="00ED56EE">
        <w:rPr>
          <w:u w:val="single"/>
        </w:rPr>
        <w:t>reduced oxidative stress</w:t>
      </w:r>
      <w:r w:rsidR="007B5841" w:rsidRPr="007B5841">
        <w:rPr>
          <w:u w:val="single"/>
        </w:rPr>
        <w:t xml:space="preserve"> define a subset of acute myeloid leukaemia </w:t>
      </w:r>
      <w:del w:id="0" w:author="Chris Pepper" w:date="2022-02-28T15:19:00Z">
        <w:r w:rsidR="007B5841" w:rsidRPr="007B5841" w:rsidDel="009E4787">
          <w:rPr>
            <w:u w:val="single"/>
          </w:rPr>
          <w:delText xml:space="preserve">blasts </w:delText>
        </w:r>
      </w:del>
      <w:ins w:id="1" w:author="Chris Pepper" w:date="2022-02-28T15:19:00Z">
        <w:r w:rsidR="009E4787">
          <w:rPr>
            <w:u w:val="single"/>
          </w:rPr>
          <w:t xml:space="preserve">cells </w:t>
        </w:r>
      </w:ins>
      <w:r w:rsidR="007B5841" w:rsidRPr="007B5841">
        <w:rPr>
          <w:u w:val="single"/>
        </w:rPr>
        <w:t xml:space="preserve">with </w:t>
      </w:r>
      <w:ins w:id="2" w:author="Chris Pepper" w:date="2022-02-28T15:20:00Z">
        <w:r w:rsidR="009E4787">
          <w:rPr>
            <w:u w:val="single"/>
          </w:rPr>
          <w:t>‘</w:t>
        </w:r>
      </w:ins>
      <w:del w:id="3" w:author="Chris Pepper" w:date="2022-02-28T15:20:00Z">
        <w:r w:rsidR="007B5841" w:rsidRPr="007B5841" w:rsidDel="009E4787">
          <w:rPr>
            <w:u w:val="single"/>
          </w:rPr>
          <w:delText xml:space="preserve">leukaemic </w:delText>
        </w:r>
      </w:del>
      <w:r w:rsidR="007B5841" w:rsidRPr="007B5841">
        <w:rPr>
          <w:u w:val="single"/>
        </w:rPr>
        <w:t>stem</w:t>
      </w:r>
      <w:ins w:id="4" w:author="Chris Pepper" w:date="2022-02-28T15:19:00Z">
        <w:r w:rsidR="009E4787">
          <w:rPr>
            <w:u w:val="single"/>
          </w:rPr>
          <w:t>-like</w:t>
        </w:r>
      </w:ins>
      <w:ins w:id="5" w:author="Chris Pepper" w:date="2022-02-28T15:20:00Z">
        <w:r w:rsidR="009E4787">
          <w:rPr>
            <w:u w:val="single"/>
          </w:rPr>
          <w:t>’</w:t>
        </w:r>
      </w:ins>
      <w:ins w:id="6" w:author="Chris Pepper" w:date="2022-02-28T15:19:00Z">
        <w:r w:rsidR="009E4787">
          <w:rPr>
            <w:u w:val="single"/>
          </w:rPr>
          <w:t xml:space="preserve"> </w:t>
        </w:r>
      </w:ins>
      <w:del w:id="7" w:author="Chris Pepper" w:date="2022-02-28T15:19:00Z">
        <w:r w:rsidR="007B5841" w:rsidRPr="007B5841" w:rsidDel="009E4787">
          <w:rPr>
            <w:u w:val="single"/>
          </w:rPr>
          <w:delText xml:space="preserve"> cell </w:delText>
        </w:r>
      </w:del>
      <w:del w:id="8" w:author="Chris Pepper" w:date="2022-02-28T15:14:00Z">
        <w:r w:rsidR="00ED56EE" w:rsidDel="009E4787">
          <w:rPr>
            <w:u w:val="single"/>
          </w:rPr>
          <w:delText>function</w:delText>
        </w:r>
      </w:del>
      <w:ins w:id="9" w:author="Chris Pepper" w:date="2022-02-28T15:14:00Z">
        <w:r w:rsidR="009E4787">
          <w:rPr>
            <w:u w:val="single"/>
          </w:rPr>
          <w:t>properties</w:t>
        </w:r>
      </w:ins>
    </w:p>
    <w:p w14:paraId="6DEF2947" w14:textId="4094FBDE" w:rsidR="00E46517" w:rsidRDefault="00E46517" w:rsidP="00E46517">
      <w:pPr>
        <w:spacing w:line="480" w:lineRule="auto"/>
        <w:jc w:val="both"/>
        <w:rPr>
          <w:u w:val="single"/>
        </w:rPr>
      </w:pPr>
      <w:r>
        <w:rPr>
          <w:u w:val="single"/>
        </w:rPr>
        <w:t>Authors:</w:t>
      </w:r>
    </w:p>
    <w:p w14:paraId="59F15EBC" w14:textId="2D24A776" w:rsidR="00EA2ECF" w:rsidRPr="00EA2ECF" w:rsidRDefault="00E46517" w:rsidP="00E46517">
      <w:pPr>
        <w:spacing w:line="480" w:lineRule="auto"/>
        <w:jc w:val="both"/>
        <w:rPr>
          <w:rFonts w:cstheme="minorHAnsi"/>
          <w:vertAlign w:val="superscript"/>
        </w:rPr>
      </w:pPr>
      <w:r>
        <w:t>Kim Sharp</w:t>
      </w:r>
      <w:r w:rsidR="00CA4D81" w:rsidRPr="00CA4D81">
        <w:rPr>
          <w:vertAlign w:val="superscript"/>
        </w:rPr>
        <w:t>*</w:t>
      </w:r>
      <w:r w:rsidR="00A21EC1">
        <w:rPr>
          <w:vertAlign w:val="superscript"/>
        </w:rPr>
        <w:t xml:space="preserve"> </w:t>
      </w:r>
      <w:r w:rsidRPr="00E7404D">
        <w:rPr>
          <w:rFonts w:cstheme="minorHAnsi"/>
          <w:vertAlign w:val="superscript"/>
        </w:rPr>
        <w:t>1</w:t>
      </w:r>
      <w:r>
        <w:rPr>
          <w:rFonts w:cstheme="minorHAnsi"/>
        </w:rPr>
        <w:t>,</w:t>
      </w:r>
      <w:r w:rsidR="00CC38CD" w:rsidRPr="00CC38CD">
        <w:rPr>
          <w:rFonts w:cstheme="minorHAnsi"/>
        </w:rPr>
        <w:t xml:space="preserve"> </w:t>
      </w:r>
      <w:r w:rsidR="00CC38CD">
        <w:rPr>
          <w:rFonts w:cstheme="minorHAnsi"/>
        </w:rPr>
        <w:t>Eleni Ladikou</w:t>
      </w:r>
      <w:r w:rsidR="00CC38CD" w:rsidRPr="00E7404D">
        <w:rPr>
          <w:rFonts w:cstheme="minorHAnsi"/>
          <w:vertAlign w:val="superscript"/>
        </w:rPr>
        <w:t>1</w:t>
      </w:r>
      <w:r w:rsidR="00A21EC1">
        <w:rPr>
          <w:rFonts w:cstheme="minorHAnsi"/>
          <w:vertAlign w:val="superscript"/>
        </w:rPr>
        <w:t>, 2</w:t>
      </w:r>
      <w:r w:rsidR="00CC38CD">
        <w:rPr>
          <w:rFonts w:cstheme="minorHAnsi"/>
        </w:rPr>
        <w:t xml:space="preserve">, </w:t>
      </w:r>
      <w:r w:rsidR="00EA2ECF" w:rsidRPr="00AF79AC">
        <w:rPr>
          <w:rFonts w:cstheme="minorHAnsi"/>
        </w:rPr>
        <w:t>Thomas A. Burley</w:t>
      </w:r>
      <w:r w:rsidR="00EA2ECF" w:rsidRPr="00E7404D">
        <w:rPr>
          <w:rFonts w:cstheme="minorHAnsi"/>
          <w:vertAlign w:val="superscript"/>
        </w:rPr>
        <w:t>1</w:t>
      </w:r>
      <w:r w:rsidR="00EA2ECF">
        <w:rPr>
          <w:rFonts w:cstheme="minorHAnsi"/>
        </w:rPr>
        <w:t xml:space="preserve">, </w:t>
      </w:r>
      <w:r w:rsidR="00CC38CD" w:rsidRPr="00AF79AC">
        <w:rPr>
          <w:rFonts w:cstheme="minorHAnsi"/>
        </w:rPr>
        <w:t>Emma Kennedy</w:t>
      </w:r>
      <w:r w:rsidR="00CC38CD" w:rsidRPr="00E7404D">
        <w:rPr>
          <w:rFonts w:cstheme="minorHAnsi"/>
          <w:vertAlign w:val="superscript"/>
        </w:rPr>
        <w:t>1</w:t>
      </w:r>
      <w:r w:rsidR="00CC38CD" w:rsidRPr="00AF79AC">
        <w:rPr>
          <w:rFonts w:cstheme="minorHAnsi"/>
        </w:rPr>
        <w:t>, Andrea G.S</w:t>
      </w:r>
      <w:r w:rsidR="00CC38CD">
        <w:rPr>
          <w:rFonts w:cstheme="minorHAnsi"/>
        </w:rPr>
        <w:t>.</w:t>
      </w:r>
      <w:r w:rsidR="00CC38CD" w:rsidRPr="00AF79AC">
        <w:rPr>
          <w:rFonts w:cstheme="minorHAnsi"/>
        </w:rPr>
        <w:t xml:space="preserve"> Pepper</w:t>
      </w:r>
      <w:r w:rsidR="00CC38CD" w:rsidRPr="00E7404D">
        <w:rPr>
          <w:rFonts w:cstheme="minorHAnsi"/>
          <w:vertAlign w:val="superscript"/>
        </w:rPr>
        <w:t>1</w:t>
      </w:r>
      <w:r w:rsidR="00EA2ECF">
        <w:rPr>
          <w:rFonts w:cstheme="minorHAnsi"/>
        </w:rPr>
        <w:t xml:space="preserve"> and </w:t>
      </w:r>
      <w:r w:rsidR="00EA2ECF" w:rsidRPr="00AF79AC">
        <w:rPr>
          <w:rFonts w:cstheme="minorHAnsi"/>
        </w:rPr>
        <w:t>Chris Pepper</w:t>
      </w:r>
      <w:r w:rsidR="00EA2ECF" w:rsidRPr="00E7404D">
        <w:rPr>
          <w:rFonts w:cstheme="minorHAnsi"/>
          <w:vertAlign w:val="superscript"/>
        </w:rPr>
        <w:t>1</w:t>
      </w:r>
      <w:r w:rsidR="00EA2ECF" w:rsidRPr="00EA2ECF">
        <w:rPr>
          <w:rFonts w:cstheme="minorHAnsi"/>
        </w:rPr>
        <w:t>.</w:t>
      </w:r>
    </w:p>
    <w:p w14:paraId="6CB15FB2" w14:textId="5FFA9C07" w:rsidR="00E46517" w:rsidRPr="009263DD" w:rsidRDefault="00E46517" w:rsidP="00E46517">
      <w:pPr>
        <w:spacing w:line="480" w:lineRule="auto"/>
        <w:jc w:val="both"/>
        <w:rPr>
          <w:u w:val="single"/>
        </w:rPr>
      </w:pPr>
      <w:r w:rsidRPr="009263DD">
        <w:rPr>
          <w:u w:val="single"/>
        </w:rPr>
        <w:t>Affiliations:</w:t>
      </w:r>
    </w:p>
    <w:p w14:paraId="6BB12719" w14:textId="63F04F4E" w:rsidR="00E46517" w:rsidRDefault="00E46517" w:rsidP="00A21EC1">
      <w:pPr>
        <w:spacing w:line="480" w:lineRule="auto"/>
        <w:jc w:val="both"/>
        <w:rPr>
          <w:rFonts w:cstheme="minorHAnsi"/>
        </w:rPr>
      </w:pPr>
      <w:r w:rsidRPr="00E7404D">
        <w:rPr>
          <w:rFonts w:cstheme="minorHAnsi"/>
          <w:vertAlign w:val="superscript"/>
        </w:rPr>
        <w:t>1</w:t>
      </w:r>
      <w:r>
        <w:rPr>
          <w:rFonts w:cstheme="minorHAnsi"/>
        </w:rPr>
        <w:t>Department of Clinical and Experimental Medicine, Brighton and Sussex Medical School, Falmer, United Kingdom</w:t>
      </w:r>
      <w:r w:rsidR="00A21EC1">
        <w:rPr>
          <w:rFonts w:cstheme="minorHAnsi"/>
        </w:rPr>
        <w:t>,</w:t>
      </w:r>
      <w:r w:rsidR="00A21EC1">
        <w:t xml:space="preserve"> </w:t>
      </w:r>
      <w:r w:rsidR="00A21EC1" w:rsidRPr="00A21EC1">
        <w:rPr>
          <w:rFonts w:cstheme="minorHAnsi"/>
          <w:vertAlign w:val="superscript"/>
        </w:rPr>
        <w:t>2</w:t>
      </w:r>
      <w:r w:rsidR="00A21EC1" w:rsidRPr="00A21EC1">
        <w:rPr>
          <w:rFonts w:cstheme="minorHAnsi"/>
        </w:rPr>
        <w:t>Department of Haematology, Brighton and</w:t>
      </w:r>
      <w:r w:rsidR="00A21EC1">
        <w:rPr>
          <w:rFonts w:cstheme="minorHAnsi"/>
        </w:rPr>
        <w:t xml:space="preserve"> </w:t>
      </w:r>
      <w:r w:rsidR="00A21EC1" w:rsidRPr="00A21EC1">
        <w:rPr>
          <w:rFonts w:cstheme="minorHAnsi"/>
        </w:rPr>
        <w:t>Sussex University Hospital Trust, Brighton, United Kingdom</w:t>
      </w:r>
      <w:r w:rsidR="00A21EC1">
        <w:rPr>
          <w:rFonts w:cstheme="minorHAnsi"/>
        </w:rPr>
        <w:t>.</w:t>
      </w:r>
    </w:p>
    <w:p w14:paraId="0635D89B" w14:textId="0A9416B2" w:rsidR="00E46517" w:rsidRDefault="00E46517" w:rsidP="00E46517">
      <w:pPr>
        <w:spacing w:line="480" w:lineRule="auto"/>
        <w:jc w:val="both"/>
        <w:rPr>
          <w:u w:val="single"/>
        </w:rPr>
      </w:pPr>
      <w:r>
        <w:rPr>
          <w:u w:val="single"/>
        </w:rPr>
        <w:t>Background</w:t>
      </w:r>
      <w:r w:rsidRPr="009263DD">
        <w:rPr>
          <w:u w:val="single"/>
        </w:rPr>
        <w:t>:</w:t>
      </w:r>
    </w:p>
    <w:p w14:paraId="5AC362C9" w14:textId="56229FE0" w:rsidR="00E46517" w:rsidRDefault="00E46517" w:rsidP="00E46517">
      <w:pPr>
        <w:spacing w:line="480" w:lineRule="auto"/>
        <w:jc w:val="both"/>
      </w:pPr>
      <w:bookmarkStart w:id="10" w:name="_Hlk94605605"/>
      <w:r w:rsidRPr="00AC3244">
        <w:t>Leukaemic stem cells (LSCs) are an important therapeutic target in acute myeloid leukaemia (AML)</w:t>
      </w:r>
      <w:r w:rsidR="00827C39">
        <w:t xml:space="preserve"> as</w:t>
      </w:r>
      <w:r w:rsidRPr="00AC3244">
        <w:t xml:space="preserve"> </w:t>
      </w:r>
      <w:r w:rsidR="00827C39">
        <w:t>f</w:t>
      </w:r>
      <w:r w:rsidRPr="00AC3244">
        <w:t xml:space="preserve">ailure to fully eradicate </w:t>
      </w:r>
      <w:r w:rsidR="00827C39">
        <w:t>these cells</w:t>
      </w:r>
      <w:r w:rsidRPr="00AC3244">
        <w:t xml:space="preserve"> is thought to drive disease relapse.</w:t>
      </w:r>
      <w:r w:rsidR="003913AF">
        <w:t xml:space="preserve"> </w:t>
      </w:r>
      <w:r w:rsidR="00B8491D" w:rsidRPr="001F6960">
        <w:t>Therapeutic targeting of</w:t>
      </w:r>
      <w:r w:rsidR="00B8491D" w:rsidRPr="007E6E5F">
        <w:t xml:space="preserve"> L</w:t>
      </w:r>
      <w:r w:rsidR="008F094C" w:rsidRPr="007E6E5F">
        <w:t>SC</w:t>
      </w:r>
      <w:r w:rsidR="00DD35FA" w:rsidRPr="007E6E5F">
        <w:t>s</w:t>
      </w:r>
      <w:r w:rsidR="008F094C" w:rsidRPr="007E6E5F">
        <w:t xml:space="preserve"> </w:t>
      </w:r>
      <w:r w:rsidR="00F25E20" w:rsidRPr="007E6E5F">
        <w:t xml:space="preserve">has been hindered by </w:t>
      </w:r>
      <w:r w:rsidR="00964F52" w:rsidRPr="007E6E5F">
        <w:t xml:space="preserve">the </w:t>
      </w:r>
      <w:r w:rsidR="00A557C8" w:rsidRPr="007E6E5F">
        <w:t xml:space="preserve">controversy </w:t>
      </w:r>
      <w:r w:rsidR="00E91FB0" w:rsidRPr="007E6E5F">
        <w:t>surrounding</w:t>
      </w:r>
      <w:r w:rsidR="003B2AB5" w:rsidRPr="007E6E5F">
        <w:t xml:space="preserve"> </w:t>
      </w:r>
      <w:r w:rsidR="00EF1F75" w:rsidRPr="007E6E5F">
        <w:t xml:space="preserve">their </w:t>
      </w:r>
      <w:r w:rsidR="002F6079" w:rsidRPr="007E6E5F">
        <w:t xml:space="preserve">phenotypic </w:t>
      </w:r>
      <w:r w:rsidR="00AE67A5" w:rsidRPr="007E6E5F">
        <w:t>characterisation</w:t>
      </w:r>
      <w:r w:rsidR="005A19A3" w:rsidRPr="007E6E5F">
        <w:t>.</w:t>
      </w:r>
      <w:r w:rsidR="00A557C8" w:rsidRPr="007E6E5F">
        <w:t xml:space="preserve"> </w:t>
      </w:r>
      <w:ins w:id="11" w:author="Chris Pepper" w:date="2022-02-28T15:15:00Z">
        <w:r w:rsidR="009E4787">
          <w:t>So, i</w:t>
        </w:r>
      </w:ins>
      <w:del w:id="12" w:author="Chris Pepper" w:date="2022-02-28T15:15:00Z">
        <w:r w:rsidRPr="007E6E5F" w:rsidDel="009E4787">
          <w:delText>I</w:delText>
        </w:r>
      </w:del>
      <w:r w:rsidRPr="007E6E5F">
        <w:t>n this</w:t>
      </w:r>
      <w:r>
        <w:t xml:space="preserve"> study, we built a multi-colour immunophenotyping </w:t>
      </w:r>
      <w:r w:rsidRPr="00E81CA1">
        <w:t>panel</w:t>
      </w:r>
      <w:r w:rsidR="008D16C5" w:rsidRPr="00410434">
        <w:t xml:space="preserve">, </w:t>
      </w:r>
      <w:r w:rsidR="00410434" w:rsidRPr="00410434">
        <w:t xml:space="preserve">which </w:t>
      </w:r>
      <w:r w:rsidR="008D16C5" w:rsidRPr="00410434">
        <w:t>includ</w:t>
      </w:r>
      <w:r w:rsidR="00410434" w:rsidRPr="00410434">
        <w:t>ed</w:t>
      </w:r>
      <w:r w:rsidR="008D16C5" w:rsidRPr="00410434">
        <w:t xml:space="preserve"> </w:t>
      </w:r>
      <w:r w:rsidR="00352A24" w:rsidRPr="00410434">
        <w:t>C-type lectin-like molecule-1 (</w:t>
      </w:r>
      <w:r w:rsidRPr="00410434">
        <w:t>CLL-1</w:t>
      </w:r>
      <w:r w:rsidR="00352A24" w:rsidRPr="00410434">
        <w:t>)</w:t>
      </w:r>
      <w:r w:rsidR="00E81CA1" w:rsidRPr="00410434">
        <w:t>,</w:t>
      </w:r>
      <w:r w:rsidR="00E81CA1" w:rsidRPr="00E81CA1">
        <w:t xml:space="preserve"> to address the possible shortcomings of using CD34 and CD38 alone as LSC markers. </w:t>
      </w:r>
      <w:r w:rsidR="008D16C5" w:rsidRPr="00E81CA1">
        <w:t>CLL-1</w:t>
      </w:r>
      <w:r w:rsidRPr="00E81CA1">
        <w:t xml:space="preserve"> </w:t>
      </w:r>
      <w:r w:rsidR="00A82D73" w:rsidRPr="00E81CA1">
        <w:t xml:space="preserve">is </w:t>
      </w:r>
      <w:r w:rsidR="00FE5E45" w:rsidRPr="00E81CA1">
        <w:t xml:space="preserve">preferentially </w:t>
      </w:r>
      <w:r w:rsidR="00A82D73" w:rsidRPr="00E81CA1">
        <w:t>expressed on the majority of AML</w:t>
      </w:r>
      <w:r w:rsidR="00310097" w:rsidRPr="00E81CA1">
        <w:t xml:space="preserve"> </w:t>
      </w:r>
      <w:r w:rsidR="008D16C5" w:rsidRPr="00E81CA1">
        <w:t>cells</w:t>
      </w:r>
      <w:r w:rsidR="003A089C" w:rsidRPr="00E81CA1">
        <w:t>,</w:t>
      </w:r>
      <w:r w:rsidR="00BE698E" w:rsidRPr="00E81CA1">
        <w:t xml:space="preserve"> </w:t>
      </w:r>
      <w:r w:rsidR="00CF7853" w:rsidRPr="00E81CA1">
        <w:t>but not on haematopoietic stem cells</w:t>
      </w:r>
      <w:r w:rsidR="00CA573F" w:rsidRPr="00E81CA1">
        <w:t xml:space="preserve">. </w:t>
      </w:r>
      <w:r w:rsidR="00A82D73" w:rsidRPr="00E81CA1">
        <w:t>H</w:t>
      </w:r>
      <w:ins w:id="13" w:author="Chris Pepper" w:date="2022-02-28T15:16:00Z">
        <w:r w:rsidR="009E4787">
          <w:t>ere we identified h</w:t>
        </w:r>
      </w:ins>
      <w:r w:rsidRPr="00E81CA1">
        <w:t xml:space="preserve">eterogeneity </w:t>
      </w:r>
      <w:r w:rsidR="00A82D73" w:rsidRPr="00E81CA1">
        <w:t xml:space="preserve">of CLL-1 expression </w:t>
      </w:r>
      <w:r w:rsidRPr="00E81CA1">
        <w:t xml:space="preserve">within the </w:t>
      </w:r>
      <w:r w:rsidR="00931F94" w:rsidRPr="00E81CA1">
        <w:t>CD34</w:t>
      </w:r>
      <w:r w:rsidR="00931F94" w:rsidRPr="00E81CA1">
        <w:rPr>
          <w:vertAlign w:val="superscript"/>
        </w:rPr>
        <w:t>+</w:t>
      </w:r>
      <w:r w:rsidR="00931F94" w:rsidRPr="00E81CA1">
        <w:t>CD38</w:t>
      </w:r>
      <w:r w:rsidR="00931F94" w:rsidRPr="00E81CA1">
        <w:rPr>
          <w:vertAlign w:val="superscript"/>
        </w:rPr>
        <w:t>-</w:t>
      </w:r>
      <w:r w:rsidR="00931F94" w:rsidRPr="00E81CA1">
        <w:t xml:space="preserve"> </w:t>
      </w:r>
      <w:r w:rsidRPr="00E81CA1">
        <w:t xml:space="preserve">compartment </w:t>
      </w:r>
      <w:r w:rsidR="004F7B01" w:rsidRPr="00E81CA1">
        <w:t xml:space="preserve">of the </w:t>
      </w:r>
      <w:r w:rsidR="0066418E" w:rsidRPr="00E81CA1">
        <w:t xml:space="preserve">KG1a AML </w:t>
      </w:r>
      <w:r w:rsidR="004F7B01" w:rsidRPr="00E81CA1">
        <w:t>cell line</w:t>
      </w:r>
      <w:r w:rsidR="0066418E" w:rsidRPr="00E81CA1">
        <w:t xml:space="preserve">, </w:t>
      </w:r>
      <w:ins w:id="14" w:author="Chris Pepper" w:date="2022-02-28T15:19:00Z">
        <w:r w:rsidR="009E4787">
          <w:t xml:space="preserve">which </w:t>
        </w:r>
      </w:ins>
      <w:r w:rsidRPr="00E81CA1">
        <w:t xml:space="preserve">led us to explore </w:t>
      </w:r>
      <w:r w:rsidR="006B2F07" w:rsidRPr="00E81CA1">
        <w:t xml:space="preserve">whether </w:t>
      </w:r>
      <w:r w:rsidRPr="00E81CA1">
        <w:t xml:space="preserve">this marker </w:t>
      </w:r>
      <w:r w:rsidR="006B2F07" w:rsidRPr="00E81CA1">
        <w:t>could more accurately</w:t>
      </w:r>
      <w:r w:rsidRPr="00E81CA1">
        <w:t xml:space="preserve"> identify </w:t>
      </w:r>
      <w:r w:rsidR="008D16C5" w:rsidRPr="00E81CA1">
        <w:t>LSCs</w:t>
      </w:r>
      <w:r w:rsidR="004F7B01" w:rsidRPr="00E81CA1">
        <w:t>.</w:t>
      </w:r>
    </w:p>
    <w:p w14:paraId="14B1A6DE" w14:textId="0A28B36E" w:rsidR="00E46517" w:rsidRDefault="00E46517" w:rsidP="00E46517">
      <w:pPr>
        <w:spacing w:line="480" w:lineRule="auto"/>
        <w:jc w:val="both"/>
        <w:rPr>
          <w:u w:val="single"/>
        </w:rPr>
      </w:pPr>
      <w:r w:rsidRPr="00CA30B2">
        <w:rPr>
          <w:u w:val="single"/>
        </w:rPr>
        <w:t>Aims:</w:t>
      </w:r>
    </w:p>
    <w:p w14:paraId="49D5182D" w14:textId="32D3206F" w:rsidR="00225CEA" w:rsidRPr="00823473" w:rsidRDefault="00E46517" w:rsidP="00E46517">
      <w:pPr>
        <w:spacing w:line="480" w:lineRule="auto"/>
        <w:jc w:val="both"/>
      </w:pPr>
      <w:r w:rsidRPr="00920F0C">
        <w:t xml:space="preserve">We </w:t>
      </w:r>
      <w:r w:rsidR="00827C39">
        <w:t>set out</w:t>
      </w:r>
      <w:r w:rsidR="00827C39" w:rsidRPr="00920F0C">
        <w:t xml:space="preserve"> </w:t>
      </w:r>
      <w:r w:rsidR="00733766">
        <w:t xml:space="preserve">to </w:t>
      </w:r>
      <w:r>
        <w:t xml:space="preserve">phenotypically and functionally characterise the ‘stem-like’ </w:t>
      </w:r>
      <w:r w:rsidR="00827C39">
        <w:t>sub-</w:t>
      </w:r>
      <w:r>
        <w:t xml:space="preserve">population in the </w:t>
      </w:r>
      <w:r w:rsidR="00A10BE0">
        <w:t xml:space="preserve">KG1a </w:t>
      </w:r>
      <w:r w:rsidR="00827C39">
        <w:t>cell line.</w:t>
      </w:r>
      <w:r w:rsidR="00225CEA">
        <w:t xml:space="preserve"> </w:t>
      </w:r>
      <w:del w:id="15" w:author="Chris Pepper" w:date="2022-02-28T15:21:00Z">
        <w:r w:rsidR="003A118A" w:rsidDel="009E4787">
          <w:delText>Our</w:delText>
        </w:r>
        <w:r w:rsidR="00827C39" w:rsidDel="009E4787">
          <w:delText xml:space="preserve"> secondary</w:delText>
        </w:r>
      </w:del>
      <w:ins w:id="16" w:author="Chris Pepper" w:date="2022-02-28T15:21:00Z">
        <w:r w:rsidR="009E4787">
          <w:t>Ultimately, we</w:t>
        </w:r>
      </w:ins>
      <w:r w:rsidRPr="003C314F">
        <w:t xml:space="preserve"> aim </w:t>
      </w:r>
      <w:del w:id="17" w:author="Chris Pepper" w:date="2022-02-28T15:21:00Z">
        <w:r w:rsidR="00827C39" w:rsidDel="009E4787">
          <w:delText xml:space="preserve">was </w:delText>
        </w:r>
      </w:del>
      <w:r w:rsidRPr="003C314F">
        <w:t>to</w:t>
      </w:r>
      <w:r w:rsidR="004863BF" w:rsidRPr="003C314F">
        <w:t xml:space="preserve"> </w:t>
      </w:r>
      <w:r w:rsidR="00225CEA" w:rsidRPr="003C314F">
        <w:t xml:space="preserve">determine whether </w:t>
      </w:r>
      <w:r w:rsidR="00D856DF">
        <w:t xml:space="preserve">we </w:t>
      </w:r>
      <w:r w:rsidR="00827C39">
        <w:t>c</w:t>
      </w:r>
      <w:ins w:id="18" w:author="Chris Pepper" w:date="2022-02-28T15:21:00Z">
        <w:r w:rsidR="009E4787">
          <w:t>an</w:t>
        </w:r>
      </w:ins>
      <w:del w:id="19" w:author="Chris Pepper" w:date="2022-02-28T15:21:00Z">
        <w:r w:rsidR="00827C39" w:rsidDel="009E4787">
          <w:delText>ould</w:delText>
        </w:r>
      </w:del>
      <w:r w:rsidR="00EE7AE0" w:rsidRPr="003C314F">
        <w:t xml:space="preserve"> </w:t>
      </w:r>
      <w:r w:rsidR="00225CEA" w:rsidRPr="003C314F">
        <w:t>preferential</w:t>
      </w:r>
      <w:r w:rsidR="00D91152">
        <w:t>ly</w:t>
      </w:r>
      <w:r w:rsidR="00225CEA" w:rsidRPr="003C314F">
        <w:t xml:space="preserve"> target th</w:t>
      </w:r>
      <w:r w:rsidR="000803DB">
        <w:t>ese</w:t>
      </w:r>
      <w:r w:rsidR="00225CEA" w:rsidRPr="003C314F">
        <w:t xml:space="preserve"> ‘stem-like’ </w:t>
      </w:r>
      <w:r w:rsidR="000803DB">
        <w:t>cells</w:t>
      </w:r>
      <w:r w:rsidR="00D856DF">
        <w:t xml:space="preserve"> for therapeutic benefit</w:t>
      </w:r>
      <w:r w:rsidR="00225CEA" w:rsidRPr="003C314F">
        <w:t>.</w:t>
      </w:r>
    </w:p>
    <w:p w14:paraId="1041B86B" w14:textId="20768837" w:rsidR="00E46517" w:rsidRDefault="00E46517" w:rsidP="00E46517">
      <w:pPr>
        <w:spacing w:line="480" w:lineRule="auto"/>
        <w:jc w:val="both"/>
        <w:rPr>
          <w:u w:val="single"/>
        </w:rPr>
      </w:pPr>
      <w:r>
        <w:rPr>
          <w:u w:val="single"/>
        </w:rPr>
        <w:t>Methods:</w:t>
      </w:r>
    </w:p>
    <w:p w14:paraId="61016CE1" w14:textId="3E93EE10" w:rsidR="00E46517" w:rsidRDefault="007F4AF9" w:rsidP="00E46517">
      <w:pPr>
        <w:spacing w:line="480" w:lineRule="auto"/>
        <w:jc w:val="both"/>
      </w:pPr>
      <w:r>
        <w:lastRenderedPageBreak/>
        <w:t>We used the</w:t>
      </w:r>
      <w:r w:rsidR="00E46517">
        <w:t xml:space="preserve"> AML KG1a cell line </w:t>
      </w:r>
      <w:r w:rsidR="00E91B11">
        <w:t>as it contains</w:t>
      </w:r>
      <w:r w:rsidR="0001494C">
        <w:t xml:space="preserve"> a sub-population of </w:t>
      </w:r>
      <w:r w:rsidR="002D34FB">
        <w:t>CD34</w:t>
      </w:r>
      <w:r w:rsidR="002D34FB" w:rsidRPr="002D34FB">
        <w:rPr>
          <w:vertAlign w:val="superscript"/>
        </w:rPr>
        <w:t>+</w:t>
      </w:r>
      <w:r w:rsidR="002D34FB">
        <w:t>CD38</w:t>
      </w:r>
      <w:r w:rsidR="002D34FB" w:rsidRPr="002D34FB">
        <w:rPr>
          <w:vertAlign w:val="superscript"/>
        </w:rPr>
        <w:t>-</w:t>
      </w:r>
      <w:r w:rsidR="002D34FB">
        <w:rPr>
          <w:color w:val="FF0000"/>
        </w:rPr>
        <w:t xml:space="preserve"> </w:t>
      </w:r>
      <w:r w:rsidR="002D34FB" w:rsidRPr="00993900">
        <w:t>‘</w:t>
      </w:r>
      <w:r w:rsidR="00FC5B22">
        <w:t>stem-</w:t>
      </w:r>
      <w:r w:rsidR="002D34FB" w:rsidRPr="00993900">
        <w:t xml:space="preserve">like’ </w:t>
      </w:r>
      <w:r w:rsidR="002D34FB">
        <w:t>cell</w:t>
      </w:r>
      <w:r w:rsidR="006235FD">
        <w:t>s</w:t>
      </w:r>
      <w:r w:rsidR="0001494C">
        <w:t>.</w:t>
      </w:r>
      <w:r w:rsidR="00B76DD4">
        <w:t xml:space="preserve"> </w:t>
      </w:r>
      <w:r w:rsidR="007D5AE5">
        <w:t>A</w:t>
      </w:r>
      <w:r w:rsidR="00E46517">
        <w:t xml:space="preserve"> </w:t>
      </w:r>
      <w:r w:rsidR="005C1F3F">
        <w:t>9-</w:t>
      </w:r>
      <w:r w:rsidR="004B0D17">
        <w:t xml:space="preserve">colour </w:t>
      </w:r>
      <w:r w:rsidR="00E46517">
        <w:t>immunophenotyping panel</w:t>
      </w:r>
      <w:r w:rsidR="000972CC">
        <w:t xml:space="preserve"> (</w:t>
      </w:r>
      <w:r w:rsidR="003761A7">
        <w:t xml:space="preserve">comprised of </w:t>
      </w:r>
      <w:r w:rsidR="000972CC">
        <w:t>CD34, CD38, CD47, CD71, CD90, CD117, CD123, HLA-DR</w:t>
      </w:r>
      <w:r w:rsidR="003761A7">
        <w:t xml:space="preserve"> &amp;</w:t>
      </w:r>
      <w:r w:rsidR="00EE63F6">
        <w:t xml:space="preserve"> </w:t>
      </w:r>
      <w:r w:rsidR="000972CC">
        <w:t>CLL-1)</w:t>
      </w:r>
      <w:r w:rsidR="00E46517">
        <w:t xml:space="preserve">, </w:t>
      </w:r>
      <w:r w:rsidR="00E46517" w:rsidRPr="00E2036F">
        <w:t>was used to</w:t>
      </w:r>
      <w:r w:rsidR="00E46517">
        <w:t xml:space="preserve"> </w:t>
      </w:r>
      <w:r w:rsidR="00244DD7" w:rsidRPr="00483AB1">
        <w:t>look for</w:t>
      </w:r>
      <w:r w:rsidR="00E46517">
        <w:t xml:space="preserve"> heterogen</w:t>
      </w:r>
      <w:r w:rsidR="00AC3244">
        <w:t>ous expression</w:t>
      </w:r>
      <w:r w:rsidR="003907B4">
        <w:t xml:space="preserve"> of </w:t>
      </w:r>
      <w:r w:rsidR="003907B4" w:rsidRPr="00EB0487">
        <w:t>‘stemness’</w:t>
      </w:r>
      <w:r w:rsidR="003907B4">
        <w:t xml:space="preserve"> markers</w:t>
      </w:r>
      <w:r w:rsidR="00E52EDE">
        <w:t xml:space="preserve"> in KG1a cells</w:t>
      </w:r>
      <w:r w:rsidR="00E46517">
        <w:t>.</w:t>
      </w:r>
      <w:r w:rsidR="000A7789">
        <w:t xml:space="preserve"> </w:t>
      </w:r>
      <w:r w:rsidR="007D5AE5">
        <w:t xml:space="preserve">Subsequently, we </w:t>
      </w:r>
      <w:r w:rsidR="003761A7">
        <w:t xml:space="preserve">used </w:t>
      </w:r>
      <w:r w:rsidR="003761A7" w:rsidRPr="00410434">
        <w:t xml:space="preserve">fluorescence activated </w:t>
      </w:r>
      <w:r w:rsidR="007D5AE5" w:rsidRPr="00410434">
        <w:t>cell sort</w:t>
      </w:r>
      <w:r w:rsidR="003761A7" w:rsidRPr="00410434">
        <w:t>ing (FACS)</w:t>
      </w:r>
      <w:r w:rsidR="003761A7">
        <w:t xml:space="preserve"> to </w:t>
      </w:r>
      <w:del w:id="20" w:author="Chris Pepper" w:date="2022-02-28T15:23:00Z">
        <w:r w:rsidR="003761A7" w:rsidDel="009E4787">
          <w:delText>sort</w:delText>
        </w:r>
        <w:r w:rsidR="007D5AE5" w:rsidDel="009E4787">
          <w:delText xml:space="preserve"> </w:delText>
        </w:r>
      </w:del>
      <w:ins w:id="21" w:author="Chris Pepper" w:date="2022-02-28T15:23:00Z">
        <w:r w:rsidR="009E4787">
          <w:t xml:space="preserve">purify </w:t>
        </w:r>
      </w:ins>
      <w:r w:rsidR="007D5AE5">
        <w:t xml:space="preserve">phenotypically distinct sub-populations and compared their </w:t>
      </w:r>
      <w:r w:rsidR="00E46517">
        <w:t>growth kinetics</w:t>
      </w:r>
      <w:r w:rsidR="007D5AE5">
        <w:t xml:space="preserve">, </w:t>
      </w:r>
      <w:r w:rsidR="000F7F12" w:rsidRPr="005A7C27">
        <w:t>relative viabilities</w:t>
      </w:r>
      <w:r w:rsidR="000F7F12">
        <w:t xml:space="preserve"> and </w:t>
      </w:r>
      <w:r w:rsidR="007D5AE5">
        <w:t>cell cycle distributions</w:t>
      </w:r>
      <w:r w:rsidR="00E46517">
        <w:t xml:space="preserve"> </w:t>
      </w:r>
      <w:r w:rsidR="003761A7">
        <w:t xml:space="preserve">in </w:t>
      </w:r>
      <w:r w:rsidR="007D5AE5">
        <w:t>hypoxia and normoxia</w:t>
      </w:r>
      <w:r w:rsidR="00E46517">
        <w:t>.</w:t>
      </w:r>
      <w:r w:rsidR="00FC5B22">
        <w:t xml:space="preserve"> </w:t>
      </w:r>
      <w:r w:rsidR="00BF4FDD">
        <w:t>W</w:t>
      </w:r>
      <w:r w:rsidR="00C5593F">
        <w:t xml:space="preserve">e </w:t>
      </w:r>
      <w:r w:rsidR="007D5AE5">
        <w:t xml:space="preserve">also compared their metabolic activity using </w:t>
      </w:r>
      <w:r w:rsidR="00C5593F">
        <w:t>t</w:t>
      </w:r>
      <w:r w:rsidR="00E46517">
        <w:t xml:space="preserve">he </w:t>
      </w:r>
      <w:r w:rsidR="00E46517" w:rsidRPr="00DC2FC8">
        <w:t>redox-sensitive probe CellROX</w:t>
      </w:r>
      <w:r w:rsidR="00E46517">
        <w:t xml:space="preserve"> to assess relative levels of </w:t>
      </w:r>
      <w:r w:rsidR="00A87483">
        <w:t xml:space="preserve">reactive oxygen species (ROS) as a readout of </w:t>
      </w:r>
      <w:r w:rsidR="000972CC">
        <w:t>oxidative stress.</w:t>
      </w:r>
      <w:r w:rsidR="009C579F">
        <w:t xml:space="preserve"> </w:t>
      </w:r>
    </w:p>
    <w:bookmarkEnd w:id="10"/>
    <w:p w14:paraId="0EBACCE8" w14:textId="42EF059E" w:rsidR="00E46517" w:rsidRDefault="00E46517" w:rsidP="00E46517">
      <w:pPr>
        <w:spacing w:line="480" w:lineRule="auto"/>
        <w:jc w:val="both"/>
        <w:rPr>
          <w:u w:val="single"/>
        </w:rPr>
      </w:pPr>
      <w:r>
        <w:rPr>
          <w:u w:val="single"/>
        </w:rPr>
        <w:t>Results:</w:t>
      </w:r>
    </w:p>
    <w:p w14:paraId="6143D297" w14:textId="3CDE2B71" w:rsidR="00F848DF" w:rsidRDefault="000972CC" w:rsidP="00F848DF">
      <w:pPr>
        <w:spacing w:line="480" w:lineRule="auto"/>
        <w:jc w:val="both"/>
      </w:pPr>
      <w:r>
        <w:t xml:space="preserve">Most of the immunophenotypic markers in our flow cytometry panel showed homogeneous expression </w:t>
      </w:r>
      <w:r w:rsidR="00A41BAC" w:rsidRPr="008F50BA">
        <w:t>patterns</w:t>
      </w:r>
      <w:r w:rsidR="00A41BAC">
        <w:t xml:space="preserve"> </w:t>
      </w:r>
      <w:r>
        <w:t xml:space="preserve">in KG1a cells. In contrast, we </w:t>
      </w:r>
      <w:r w:rsidR="00AC3244">
        <w:t>o</w:t>
      </w:r>
      <w:r w:rsidR="00E46517">
        <w:t>bserved heteroge</w:t>
      </w:r>
      <w:r w:rsidR="00000ECF">
        <w:t>n</w:t>
      </w:r>
      <w:r w:rsidR="0078626E">
        <w:t>eity in</w:t>
      </w:r>
      <w:r w:rsidR="00000ECF">
        <w:t xml:space="preserve"> </w:t>
      </w:r>
      <w:r w:rsidR="000D13A3">
        <w:t xml:space="preserve">CLL-1 </w:t>
      </w:r>
      <w:r w:rsidR="004A6DEF" w:rsidRPr="00931F94">
        <w:t>expression</w:t>
      </w:r>
      <w:r w:rsidR="00BF5FDC">
        <w:t xml:space="preserve">, particularly in the </w:t>
      </w:r>
      <w:r w:rsidR="00BF5FDC" w:rsidRPr="00D615D3">
        <w:t>CD34</w:t>
      </w:r>
      <w:r w:rsidR="00BF5FDC" w:rsidRPr="00506783">
        <w:rPr>
          <w:vertAlign w:val="superscript"/>
        </w:rPr>
        <w:t>+</w:t>
      </w:r>
      <w:r w:rsidR="00BF5FDC" w:rsidRPr="00D615D3">
        <w:t>CD38</w:t>
      </w:r>
      <w:r w:rsidR="00BF5FDC" w:rsidRPr="00506783">
        <w:rPr>
          <w:vertAlign w:val="superscript"/>
        </w:rPr>
        <w:t>-</w:t>
      </w:r>
      <w:r w:rsidR="00FA69BD">
        <w:t xml:space="preserve"> </w:t>
      </w:r>
      <w:r w:rsidR="00E46517">
        <w:t>sub-population</w:t>
      </w:r>
      <w:ins w:id="22" w:author="Chris Pepper" w:date="2022-02-28T15:23:00Z">
        <w:r w:rsidR="00C4700B">
          <w:t>.</w:t>
        </w:r>
      </w:ins>
      <w:del w:id="23" w:author="Chris Pepper" w:date="2022-02-28T15:23:00Z">
        <w:r w:rsidR="00BF5FDC" w:rsidDel="00C4700B">
          <w:delText>:</w:delText>
        </w:r>
      </w:del>
      <w:r w:rsidR="00E46517">
        <w:t xml:space="preserve"> </w:t>
      </w:r>
      <w:r w:rsidR="00E46517" w:rsidRPr="00D615D3">
        <w:t>CD34</w:t>
      </w:r>
      <w:r w:rsidR="00E46517" w:rsidRPr="00506783">
        <w:rPr>
          <w:vertAlign w:val="superscript"/>
        </w:rPr>
        <w:t>+</w:t>
      </w:r>
      <w:r w:rsidR="00E46517" w:rsidRPr="00D615D3">
        <w:t>CD38</w:t>
      </w:r>
      <w:r w:rsidR="00E46517" w:rsidRPr="00506783">
        <w:rPr>
          <w:vertAlign w:val="superscript"/>
        </w:rPr>
        <w:t>-</w:t>
      </w:r>
      <w:r w:rsidR="00E46517" w:rsidRPr="00D615D3">
        <w:t>CLL-1</w:t>
      </w:r>
      <w:r w:rsidR="00E46517" w:rsidRPr="00506783">
        <w:rPr>
          <w:vertAlign w:val="superscript"/>
        </w:rPr>
        <w:t>-</w:t>
      </w:r>
      <w:r w:rsidR="00E46517" w:rsidRPr="00D615D3">
        <w:t xml:space="preserve"> cells </w:t>
      </w:r>
      <w:r w:rsidR="008A1772">
        <w:t>were</w:t>
      </w:r>
      <w:r w:rsidR="00E46517" w:rsidRPr="00D615D3">
        <w:t xml:space="preserve"> smaller in size </w:t>
      </w:r>
      <w:r w:rsidR="00D93015">
        <w:t>than the</w:t>
      </w:r>
      <w:ins w:id="24" w:author="Chris Pepper" w:date="2022-02-28T15:24:00Z">
        <w:r w:rsidR="00C4700B">
          <w:t>ir</w:t>
        </w:r>
      </w:ins>
      <w:r w:rsidR="00D93015">
        <w:t xml:space="preserve"> </w:t>
      </w:r>
      <w:del w:id="25" w:author="Chris Pepper" w:date="2022-02-28T15:24:00Z">
        <w:r w:rsidR="00D93015" w:rsidDel="00C4700B">
          <w:delText xml:space="preserve">remaining </w:delText>
        </w:r>
      </w:del>
      <w:r w:rsidR="00D93015" w:rsidRPr="00D615D3">
        <w:t>CD34</w:t>
      </w:r>
      <w:r w:rsidR="00D93015" w:rsidRPr="00902336">
        <w:rPr>
          <w:vertAlign w:val="superscript"/>
        </w:rPr>
        <w:t>+</w:t>
      </w:r>
      <w:r w:rsidR="00D93015" w:rsidRPr="00D615D3">
        <w:t>CD38</w:t>
      </w:r>
      <w:r w:rsidR="00D93015" w:rsidRPr="00902336">
        <w:rPr>
          <w:vertAlign w:val="superscript"/>
        </w:rPr>
        <w:t>-</w:t>
      </w:r>
      <w:r w:rsidR="00D93015" w:rsidRPr="00D615D3">
        <w:t>CLL-1</w:t>
      </w:r>
      <w:r w:rsidR="00D93015" w:rsidRPr="00902336">
        <w:rPr>
          <w:vertAlign w:val="superscript"/>
        </w:rPr>
        <w:t>+</w:t>
      </w:r>
      <w:r w:rsidR="00D93015">
        <w:rPr>
          <w:vertAlign w:val="superscript"/>
        </w:rPr>
        <w:t xml:space="preserve"> </w:t>
      </w:r>
      <w:del w:id="26" w:author="Chris Pepper" w:date="2022-02-28T15:24:00Z">
        <w:r w:rsidR="00D93015" w:rsidDel="00C4700B">
          <w:delText xml:space="preserve">cells </w:delText>
        </w:r>
      </w:del>
      <w:ins w:id="27" w:author="Chris Pepper" w:date="2022-02-28T15:24:00Z">
        <w:r w:rsidR="00C4700B">
          <w:t xml:space="preserve">counter-parts </w:t>
        </w:r>
      </w:ins>
      <w:r w:rsidR="00E46517" w:rsidRPr="00D615D3">
        <w:t xml:space="preserve">and </w:t>
      </w:r>
      <w:r w:rsidR="00BF5FDC">
        <w:t>represented approximate</w:t>
      </w:r>
      <w:r w:rsidR="00871C18">
        <w:t>l</w:t>
      </w:r>
      <w:r w:rsidR="00BF5FDC">
        <w:t xml:space="preserve">y </w:t>
      </w:r>
      <w:r w:rsidR="007B64F0" w:rsidRPr="007B64F0">
        <w:t>2</w:t>
      </w:r>
      <w:r w:rsidR="00BF5FDC" w:rsidRPr="007B64F0">
        <w:t>%</w:t>
      </w:r>
      <w:r w:rsidR="00BF5FDC">
        <w:t xml:space="preserve"> of the </w:t>
      </w:r>
      <w:ins w:id="28" w:author="Chris Pepper" w:date="2022-02-28T15:24:00Z">
        <w:r w:rsidR="00C4700B">
          <w:t xml:space="preserve">entire </w:t>
        </w:r>
      </w:ins>
      <w:r w:rsidR="00BF5FDC" w:rsidRPr="00D615D3">
        <w:t>CD34</w:t>
      </w:r>
      <w:r w:rsidR="00BF5FDC" w:rsidRPr="00902336">
        <w:rPr>
          <w:vertAlign w:val="superscript"/>
        </w:rPr>
        <w:t>+</w:t>
      </w:r>
      <w:r w:rsidR="00BF5FDC" w:rsidRPr="00D615D3">
        <w:t>CD38</w:t>
      </w:r>
      <w:r w:rsidR="00BF5FDC" w:rsidRPr="00902336">
        <w:rPr>
          <w:vertAlign w:val="superscript"/>
        </w:rPr>
        <w:t>-</w:t>
      </w:r>
      <w:r w:rsidR="00BF5FDC">
        <w:rPr>
          <w:vertAlign w:val="superscript"/>
        </w:rPr>
        <w:t xml:space="preserve"> </w:t>
      </w:r>
      <w:r w:rsidR="00BF5FDC">
        <w:t>subset.</w:t>
      </w:r>
      <w:r w:rsidR="00D836BA">
        <w:t xml:space="preserve"> </w:t>
      </w:r>
      <w:r w:rsidR="002F4A0A">
        <w:t>Cell sorting</w:t>
      </w:r>
      <w:r w:rsidR="00CC3A58">
        <w:t xml:space="preserve"> </w:t>
      </w:r>
      <w:r w:rsidR="002F4A0A">
        <w:t xml:space="preserve">allowed us to isolate highly purified </w:t>
      </w:r>
      <w:r w:rsidR="00D836BA" w:rsidRPr="00CC3A58">
        <w:t>CD34</w:t>
      </w:r>
      <w:r w:rsidR="00D836BA" w:rsidRPr="00CC3A58">
        <w:rPr>
          <w:vertAlign w:val="superscript"/>
        </w:rPr>
        <w:t>+</w:t>
      </w:r>
      <w:r w:rsidR="00D836BA" w:rsidRPr="00CC3A58">
        <w:t>CD38</w:t>
      </w:r>
      <w:r w:rsidR="00D836BA" w:rsidRPr="00CC3A58">
        <w:rPr>
          <w:vertAlign w:val="superscript"/>
        </w:rPr>
        <w:t>-</w:t>
      </w:r>
      <w:r w:rsidR="00D836BA" w:rsidRPr="00CC3A58">
        <w:t>CLL-1</w:t>
      </w:r>
      <w:r w:rsidR="00D836BA" w:rsidRPr="00CC3A58">
        <w:rPr>
          <w:vertAlign w:val="superscript"/>
        </w:rPr>
        <w:t>-</w:t>
      </w:r>
      <w:r w:rsidR="00D836BA" w:rsidRPr="00CC3A58">
        <w:t xml:space="preserve"> &amp; CD34</w:t>
      </w:r>
      <w:r w:rsidR="00D836BA" w:rsidRPr="00CC3A58">
        <w:rPr>
          <w:vertAlign w:val="superscript"/>
        </w:rPr>
        <w:t>+</w:t>
      </w:r>
      <w:r w:rsidR="00D836BA" w:rsidRPr="00CC3A58">
        <w:t>CD38</w:t>
      </w:r>
      <w:r w:rsidR="00D836BA" w:rsidRPr="00CC3A58">
        <w:rPr>
          <w:vertAlign w:val="superscript"/>
        </w:rPr>
        <w:t>+</w:t>
      </w:r>
      <w:r w:rsidR="00D836BA" w:rsidRPr="00CC3A58">
        <w:t>CLL-1</w:t>
      </w:r>
      <w:r w:rsidR="00D836BA" w:rsidRPr="00CC3A58">
        <w:rPr>
          <w:vertAlign w:val="superscript"/>
        </w:rPr>
        <w:t>+</w:t>
      </w:r>
      <w:r w:rsidR="00EB52AC">
        <w:rPr>
          <w:vertAlign w:val="superscript"/>
        </w:rPr>
        <w:t xml:space="preserve"> </w:t>
      </w:r>
      <w:r w:rsidR="006B4151" w:rsidRPr="00E34ACD">
        <w:t>sub-populations</w:t>
      </w:r>
      <w:r w:rsidR="006B4151">
        <w:t xml:space="preserve"> </w:t>
      </w:r>
      <w:r w:rsidR="00EB52AC">
        <w:t>(Figure 1)</w:t>
      </w:r>
      <w:r w:rsidR="002F4A0A">
        <w:t xml:space="preserve">. </w:t>
      </w:r>
      <w:r w:rsidR="009D370B">
        <w:t xml:space="preserve">After four days in culture, </w:t>
      </w:r>
      <w:r w:rsidR="009D370B" w:rsidRPr="00641CE1">
        <w:t>w</w:t>
      </w:r>
      <w:r w:rsidR="00D836BA" w:rsidRPr="00641CE1">
        <w:t xml:space="preserve">e found </w:t>
      </w:r>
      <w:r w:rsidR="00D836BA" w:rsidRPr="002C4E2B">
        <w:t xml:space="preserve">a </w:t>
      </w:r>
      <w:r w:rsidR="007D13BF" w:rsidRPr="002C4E2B">
        <w:t>5.5</w:t>
      </w:r>
      <w:r w:rsidR="00D836BA" w:rsidRPr="002C4E2B">
        <w:t>-fold</w:t>
      </w:r>
      <w:r w:rsidR="00D836BA" w:rsidRPr="00641CE1">
        <w:t xml:space="preserve"> preferential expansion of the </w:t>
      </w:r>
      <w:r w:rsidR="000478C3" w:rsidRPr="00641CE1">
        <w:t>CD34</w:t>
      </w:r>
      <w:r w:rsidR="000478C3" w:rsidRPr="00641CE1">
        <w:rPr>
          <w:vertAlign w:val="superscript"/>
        </w:rPr>
        <w:t>+</w:t>
      </w:r>
      <w:r w:rsidR="000478C3" w:rsidRPr="00641CE1">
        <w:t>CD38</w:t>
      </w:r>
      <w:r w:rsidR="000478C3" w:rsidRPr="00641CE1">
        <w:rPr>
          <w:vertAlign w:val="superscript"/>
        </w:rPr>
        <w:t>+</w:t>
      </w:r>
      <w:r w:rsidR="000478C3" w:rsidRPr="00641CE1">
        <w:t>CLL-1</w:t>
      </w:r>
      <w:r w:rsidR="000478C3" w:rsidRPr="00641CE1">
        <w:rPr>
          <w:vertAlign w:val="superscript"/>
        </w:rPr>
        <w:t xml:space="preserve">+ </w:t>
      </w:r>
      <w:r w:rsidR="000478C3" w:rsidRPr="00641CE1">
        <w:t xml:space="preserve">cells </w:t>
      </w:r>
      <w:del w:id="29" w:author="Chris Pepper" w:date="2022-02-28T15:25:00Z">
        <w:r w:rsidR="000478C3" w:rsidRPr="00641CE1" w:rsidDel="00C4700B">
          <w:delText xml:space="preserve">in </w:delText>
        </w:r>
        <w:r w:rsidR="00F8023A" w:rsidRPr="00EF31F3" w:rsidDel="00C4700B">
          <w:delText>relation</w:delText>
        </w:r>
      </w:del>
      <w:ins w:id="30" w:author="Chris Pepper" w:date="2022-02-28T15:25:00Z">
        <w:r w:rsidR="00C4700B">
          <w:t>relative</w:t>
        </w:r>
      </w:ins>
      <w:r w:rsidR="000478C3" w:rsidRPr="00641CE1">
        <w:t xml:space="preserve"> to </w:t>
      </w:r>
      <w:r w:rsidR="00D836BA" w:rsidRPr="00641CE1">
        <w:t xml:space="preserve">the </w:t>
      </w:r>
      <w:r w:rsidR="00406ABF" w:rsidRPr="00641CE1">
        <w:t>CD34</w:t>
      </w:r>
      <w:r w:rsidR="00406ABF" w:rsidRPr="00641CE1">
        <w:rPr>
          <w:vertAlign w:val="superscript"/>
        </w:rPr>
        <w:t>+</w:t>
      </w:r>
      <w:r w:rsidR="00406ABF" w:rsidRPr="00641CE1">
        <w:t>CD38</w:t>
      </w:r>
      <w:r w:rsidR="00406ABF" w:rsidRPr="00641CE1">
        <w:rPr>
          <w:vertAlign w:val="superscript"/>
        </w:rPr>
        <w:t>-</w:t>
      </w:r>
      <w:r w:rsidR="00406ABF" w:rsidRPr="00641CE1">
        <w:t>CLL-1</w:t>
      </w:r>
      <w:r w:rsidR="00406ABF" w:rsidRPr="00641CE1">
        <w:rPr>
          <w:vertAlign w:val="superscript"/>
        </w:rPr>
        <w:t>-</w:t>
      </w:r>
      <w:r w:rsidR="00406ABF" w:rsidRPr="00641CE1">
        <w:t xml:space="preserve"> </w:t>
      </w:r>
      <w:r w:rsidR="00FC0848" w:rsidRPr="00641CE1">
        <w:t xml:space="preserve">cells </w:t>
      </w:r>
      <w:r w:rsidR="00564BDD" w:rsidRPr="00641CE1">
        <w:t>(P&lt;0.0</w:t>
      </w:r>
      <w:r w:rsidR="00F945DB" w:rsidRPr="00641CE1">
        <w:t>0</w:t>
      </w:r>
      <w:r w:rsidR="00564BDD" w:rsidRPr="00641CE1">
        <w:t>01).</w:t>
      </w:r>
      <w:r w:rsidR="002F4A0A">
        <w:t xml:space="preserve"> </w:t>
      </w:r>
      <w:r w:rsidR="002F4A0A" w:rsidRPr="00B76555">
        <w:t xml:space="preserve">However, both subsets expanded </w:t>
      </w:r>
      <w:r w:rsidR="006B4151" w:rsidRPr="00B76555">
        <w:t xml:space="preserve">and remained viable </w:t>
      </w:r>
      <w:r w:rsidR="002F4A0A" w:rsidRPr="00B76555">
        <w:t>in culture.</w:t>
      </w:r>
      <w:r w:rsidR="002F4A0A">
        <w:t xml:space="preserve"> T</w:t>
      </w:r>
      <w:r w:rsidR="002B6D9D">
        <w:t xml:space="preserve">he </w:t>
      </w:r>
      <w:r w:rsidR="002F4A0A">
        <w:t>lower growth rate</w:t>
      </w:r>
      <w:r w:rsidR="002B6D9D">
        <w:t xml:space="preserve"> observed in the </w:t>
      </w:r>
      <w:r w:rsidR="00406ABF" w:rsidRPr="00D615D3">
        <w:t>CD34</w:t>
      </w:r>
      <w:r w:rsidR="00406ABF" w:rsidRPr="00506783">
        <w:rPr>
          <w:vertAlign w:val="superscript"/>
        </w:rPr>
        <w:t>+</w:t>
      </w:r>
      <w:r w:rsidR="00406ABF" w:rsidRPr="00D615D3">
        <w:t>CD38</w:t>
      </w:r>
      <w:r w:rsidR="00406ABF" w:rsidRPr="00506783">
        <w:rPr>
          <w:vertAlign w:val="superscript"/>
        </w:rPr>
        <w:t>-</w:t>
      </w:r>
      <w:r w:rsidR="00406ABF" w:rsidRPr="00D615D3">
        <w:t>CLL-1</w:t>
      </w:r>
      <w:r w:rsidR="00406ABF" w:rsidRPr="00506783">
        <w:rPr>
          <w:vertAlign w:val="superscript"/>
        </w:rPr>
        <w:t>-</w:t>
      </w:r>
      <w:r w:rsidR="00406ABF">
        <w:t xml:space="preserve"> </w:t>
      </w:r>
      <w:r w:rsidR="002B6D9D">
        <w:t xml:space="preserve">sub-population was </w:t>
      </w:r>
      <w:r w:rsidR="006715D9">
        <w:t xml:space="preserve">associated with </w:t>
      </w:r>
      <w:r w:rsidR="00E705DD" w:rsidRPr="00E705DD">
        <w:t>a significantly higher percentage of G₀</w:t>
      </w:r>
      <w:r w:rsidR="002F4A0A">
        <w:t>/G</w:t>
      </w:r>
      <w:r w:rsidR="002F4A0A" w:rsidRPr="00E064BE">
        <w:rPr>
          <w:vertAlign w:val="subscript"/>
        </w:rPr>
        <w:t>1</w:t>
      </w:r>
      <w:r w:rsidR="00E705DD" w:rsidRPr="00E705DD">
        <w:t xml:space="preserve"> cells than the CD34</w:t>
      </w:r>
      <w:r w:rsidR="00E705DD" w:rsidRPr="00E064BE">
        <w:rPr>
          <w:vertAlign w:val="superscript"/>
        </w:rPr>
        <w:t>+</w:t>
      </w:r>
      <w:r w:rsidR="00E705DD" w:rsidRPr="00E705DD">
        <w:t>CD38</w:t>
      </w:r>
      <w:r w:rsidR="00E705DD" w:rsidRPr="00E064BE">
        <w:rPr>
          <w:vertAlign w:val="superscript"/>
        </w:rPr>
        <w:t>+</w:t>
      </w:r>
      <w:r w:rsidR="00E705DD" w:rsidRPr="00E705DD">
        <w:t>CLL-1</w:t>
      </w:r>
      <w:r w:rsidR="00E705DD" w:rsidRPr="00E064BE">
        <w:rPr>
          <w:vertAlign w:val="superscript"/>
        </w:rPr>
        <w:t>+</w:t>
      </w:r>
      <w:r w:rsidR="00E705DD" w:rsidRPr="00E705DD">
        <w:t xml:space="preserve"> sub-population</w:t>
      </w:r>
      <w:r w:rsidR="006715D9">
        <w:t xml:space="preserve"> (</w:t>
      </w:r>
      <w:r w:rsidR="00E705DD" w:rsidRPr="00E705DD">
        <w:t>91% vs 49%</w:t>
      </w:r>
      <w:ins w:id="31" w:author="Chris Pepper" w:date="2022-02-28T15:25:00Z">
        <w:r w:rsidR="00C4700B">
          <w:t xml:space="preserve">; </w:t>
        </w:r>
        <w:r w:rsidR="00C4700B" w:rsidRPr="00E705DD">
          <w:t>P=0.0001</w:t>
        </w:r>
      </w:ins>
      <w:ins w:id="32" w:author="Chris Pepper" w:date="2022-02-28T15:26:00Z">
        <w:r w:rsidR="00C4700B">
          <w:t>),</w:t>
        </w:r>
      </w:ins>
      <w:r w:rsidR="00B17F70">
        <w:t xml:space="preserve"> </w:t>
      </w:r>
      <w:r w:rsidR="00B17F70" w:rsidRPr="008D71F6">
        <w:t>respectively</w:t>
      </w:r>
      <w:del w:id="33" w:author="Chris Pepper" w:date="2022-02-28T15:26:00Z">
        <w:r w:rsidR="006715D9" w:rsidDel="00C4700B">
          <w:delText>)</w:delText>
        </w:r>
        <w:r w:rsidR="0043454F" w:rsidDel="00C4700B">
          <w:delText xml:space="preserve"> </w:delText>
        </w:r>
        <w:r w:rsidR="00E705DD" w:rsidRPr="00E705DD" w:rsidDel="00C4700B">
          <w:delText>(</w:delText>
        </w:r>
      </w:del>
      <w:del w:id="34" w:author="Chris Pepper" w:date="2022-02-28T15:25:00Z">
        <w:r w:rsidR="00E705DD" w:rsidRPr="00E705DD" w:rsidDel="00C4700B">
          <w:delText>P=0.0001)</w:delText>
        </w:r>
      </w:del>
      <w:r w:rsidR="00E705DD" w:rsidRPr="00E705DD">
        <w:t>.</w:t>
      </w:r>
      <w:r w:rsidR="006715D9">
        <w:t xml:space="preserve"> </w:t>
      </w:r>
      <w:r w:rsidR="00E46517" w:rsidRPr="00DC2FC8">
        <w:t xml:space="preserve">We </w:t>
      </w:r>
      <w:r w:rsidR="00C735E7">
        <w:t xml:space="preserve">then </w:t>
      </w:r>
      <w:r w:rsidR="00E46517" w:rsidRPr="00DC2FC8">
        <w:t>went on to show</w:t>
      </w:r>
      <w:r w:rsidR="00E46517">
        <w:t xml:space="preserve"> that</w:t>
      </w:r>
      <w:r w:rsidR="00E46517" w:rsidRPr="00DC2FC8">
        <w:t xml:space="preserve"> this subset of </w:t>
      </w:r>
      <w:r w:rsidR="00406ABF" w:rsidRPr="00D615D3">
        <w:t>CD34</w:t>
      </w:r>
      <w:r w:rsidR="00406ABF" w:rsidRPr="00506783">
        <w:rPr>
          <w:vertAlign w:val="superscript"/>
        </w:rPr>
        <w:t>+</w:t>
      </w:r>
      <w:r w:rsidR="00406ABF" w:rsidRPr="00D615D3">
        <w:t>CD38</w:t>
      </w:r>
      <w:r w:rsidR="00406ABF" w:rsidRPr="00506783">
        <w:rPr>
          <w:vertAlign w:val="superscript"/>
        </w:rPr>
        <w:t>-</w:t>
      </w:r>
      <w:r w:rsidR="00406ABF" w:rsidRPr="00D615D3">
        <w:t>CLL-1</w:t>
      </w:r>
      <w:r w:rsidR="00406ABF" w:rsidRPr="00506783">
        <w:rPr>
          <w:vertAlign w:val="superscript"/>
        </w:rPr>
        <w:t>-</w:t>
      </w:r>
      <w:r w:rsidR="00406ABF">
        <w:t xml:space="preserve"> </w:t>
      </w:r>
      <w:r w:rsidR="00E46517" w:rsidRPr="00DC2FC8">
        <w:t xml:space="preserve">cells were metabolically distinct from the bulk tumour. </w:t>
      </w:r>
      <w:r w:rsidR="006715D9">
        <w:t>P</w:t>
      </w:r>
      <w:r w:rsidR="00EA7C7C">
        <w:t xml:space="preserve">urified </w:t>
      </w:r>
      <w:r w:rsidR="002B6D9D">
        <w:t>CD34</w:t>
      </w:r>
      <w:r w:rsidR="002B6D9D" w:rsidRPr="00022D49">
        <w:rPr>
          <w:vertAlign w:val="superscript"/>
        </w:rPr>
        <w:t>+</w:t>
      </w:r>
      <w:r w:rsidR="002B6D9D">
        <w:t>CD38</w:t>
      </w:r>
      <w:r w:rsidR="002B6D9D" w:rsidRPr="00022D49">
        <w:rPr>
          <w:vertAlign w:val="superscript"/>
        </w:rPr>
        <w:t>-</w:t>
      </w:r>
      <w:r w:rsidR="00872D10">
        <w:t>CLL-1</w:t>
      </w:r>
      <w:r w:rsidR="00406ABF" w:rsidRPr="00406ABF">
        <w:rPr>
          <w:vertAlign w:val="superscript"/>
        </w:rPr>
        <w:t>-</w:t>
      </w:r>
      <w:r w:rsidR="00872D10">
        <w:t xml:space="preserve"> cells </w:t>
      </w:r>
      <w:r w:rsidR="00C32845">
        <w:t xml:space="preserve">contained significantly </w:t>
      </w:r>
      <w:r w:rsidR="008E7ACD" w:rsidRPr="002C4E2B">
        <w:t>lower</w:t>
      </w:r>
      <w:r w:rsidR="00E201F2" w:rsidRPr="00646048">
        <w:t xml:space="preserve"> leve</w:t>
      </w:r>
      <w:r w:rsidR="00A87483">
        <w:t>ls of</w:t>
      </w:r>
      <w:r w:rsidR="00A06788">
        <w:t xml:space="preserve"> ROS </w:t>
      </w:r>
      <w:r w:rsidR="00A87483">
        <w:t>than CD34</w:t>
      </w:r>
      <w:r w:rsidR="00A87483" w:rsidRPr="005A020C">
        <w:rPr>
          <w:vertAlign w:val="superscript"/>
        </w:rPr>
        <w:t>+</w:t>
      </w:r>
      <w:r w:rsidR="00A87483">
        <w:t>CD38</w:t>
      </w:r>
      <w:r w:rsidR="00A87483">
        <w:rPr>
          <w:vertAlign w:val="superscript"/>
        </w:rPr>
        <w:t>+</w:t>
      </w:r>
      <w:r w:rsidR="00A87483">
        <w:t>CLL-</w:t>
      </w:r>
      <w:r w:rsidR="00406ABF">
        <w:t>1</w:t>
      </w:r>
      <w:r w:rsidR="00406ABF">
        <w:rPr>
          <w:vertAlign w:val="superscript"/>
        </w:rPr>
        <w:t>+</w:t>
      </w:r>
      <w:r w:rsidR="00406ABF">
        <w:t xml:space="preserve"> </w:t>
      </w:r>
      <w:r w:rsidR="00A87483">
        <w:t>cells</w:t>
      </w:r>
      <w:r w:rsidR="006715D9">
        <w:t xml:space="preserve"> </w:t>
      </w:r>
      <w:r w:rsidR="00A75D86">
        <w:t>(P=</w:t>
      </w:r>
      <w:r w:rsidR="00180794">
        <w:t>0.048</w:t>
      </w:r>
      <w:r w:rsidR="006715D9">
        <w:t xml:space="preserve">; </w:t>
      </w:r>
      <w:r w:rsidR="00397E57" w:rsidRPr="00F10467">
        <w:t>Figure 1)</w:t>
      </w:r>
      <w:r w:rsidR="00E46517" w:rsidRPr="00F10467">
        <w:t>.</w:t>
      </w:r>
      <w:bookmarkStart w:id="35" w:name="_Hlk94624731"/>
      <w:r w:rsidR="006715D9">
        <w:t xml:space="preserve"> </w:t>
      </w:r>
      <w:bookmarkEnd w:id="35"/>
    </w:p>
    <w:p w14:paraId="6C28C0B6" w14:textId="2F87D754" w:rsidR="007B5841" w:rsidRDefault="007B5841" w:rsidP="00F848DF">
      <w:pPr>
        <w:spacing w:line="480" w:lineRule="auto"/>
        <w:jc w:val="both"/>
      </w:pPr>
      <w:r>
        <w:rPr>
          <w:u w:val="single"/>
        </w:rPr>
        <w:t>Summary/Conclusion:</w:t>
      </w:r>
    </w:p>
    <w:p w14:paraId="05CC77F6" w14:textId="323573E1" w:rsidR="008A5CED" w:rsidRDefault="00E46517" w:rsidP="008A5CED">
      <w:pPr>
        <w:spacing w:line="480" w:lineRule="auto"/>
        <w:jc w:val="both"/>
      </w:pPr>
      <w:r w:rsidRPr="00E964DA">
        <w:t>We identified a CLL-1</w:t>
      </w:r>
      <w:ins w:id="36" w:author="Chris Pepper" w:date="2022-02-28T15:27:00Z">
        <w:r w:rsidR="00C4700B">
          <w:rPr>
            <w:vertAlign w:val="superscript"/>
          </w:rPr>
          <w:t>-</w:t>
        </w:r>
      </w:ins>
      <w:del w:id="37" w:author="Chris Pepper" w:date="2022-02-28T15:27:00Z">
        <w:r w:rsidRPr="00E964DA" w:rsidDel="00C4700B">
          <w:rPr>
            <w:vertAlign w:val="superscript"/>
          </w:rPr>
          <w:delText>dim</w:delText>
        </w:r>
      </w:del>
      <w:r w:rsidR="003C5D4B" w:rsidRPr="00E964DA">
        <w:t>ROS</w:t>
      </w:r>
      <w:r w:rsidR="003C5D4B" w:rsidRPr="00E964DA">
        <w:rPr>
          <w:vertAlign w:val="superscript"/>
        </w:rPr>
        <w:t>low</w:t>
      </w:r>
      <w:r w:rsidRPr="00E964DA">
        <w:t xml:space="preserve"> sub-population within the CD34</w:t>
      </w:r>
      <w:r w:rsidRPr="00E964DA">
        <w:rPr>
          <w:vertAlign w:val="superscript"/>
        </w:rPr>
        <w:t>+</w:t>
      </w:r>
      <w:r w:rsidRPr="00E964DA">
        <w:t>CD38</w:t>
      </w:r>
      <w:r w:rsidRPr="00E964DA">
        <w:rPr>
          <w:vertAlign w:val="superscript"/>
        </w:rPr>
        <w:t>-</w:t>
      </w:r>
      <w:r w:rsidRPr="00E964DA">
        <w:t xml:space="preserve"> compartment of the KG1a cell line that is both phenotypically and functionally </w:t>
      </w:r>
      <w:r w:rsidR="00F848DF">
        <w:t>distinct from</w:t>
      </w:r>
      <w:r w:rsidRPr="00E964DA">
        <w:t xml:space="preserve"> the remaining tumour </w:t>
      </w:r>
      <w:r w:rsidR="00F848DF">
        <w:t>cells</w:t>
      </w:r>
      <w:r w:rsidRPr="00E964DA">
        <w:t>.</w:t>
      </w:r>
      <w:r w:rsidR="00986288">
        <w:t xml:space="preserve"> </w:t>
      </w:r>
      <w:r w:rsidR="00F848DF">
        <w:t>These cells were more quiescent and</w:t>
      </w:r>
      <w:r w:rsidR="00D823D3">
        <w:t xml:space="preserve"> showed reduced oxidative stress suggesting that they </w:t>
      </w:r>
      <w:r w:rsidR="00067140">
        <w:t xml:space="preserve">possess </w:t>
      </w:r>
      <w:r w:rsidR="00D823D3">
        <w:t xml:space="preserve">LSC </w:t>
      </w:r>
      <w:r w:rsidR="00067140">
        <w:t>properties</w:t>
      </w:r>
      <w:r w:rsidR="00D823D3">
        <w:t>.</w:t>
      </w:r>
    </w:p>
    <w:p w14:paraId="1AC756B8" w14:textId="67658057" w:rsidR="00827EAC" w:rsidRPr="00827EAC" w:rsidRDefault="009638A1" w:rsidP="00827EAC">
      <w:r>
        <w:rPr>
          <w:noProof/>
        </w:rPr>
        <w:lastRenderedPageBreak/>
        <w:drawing>
          <wp:inline distT="0" distB="0" distL="0" distR="0" wp14:anchorId="3BF96E89" wp14:editId="332D0408">
            <wp:extent cx="4873945" cy="59245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232" cy="59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EAC" w:rsidRPr="0082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E26"/>
    <w:multiLevelType w:val="hybridMultilevel"/>
    <w:tmpl w:val="A716A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51911"/>
    <w:multiLevelType w:val="hybridMultilevel"/>
    <w:tmpl w:val="BB16E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253"/>
    <w:multiLevelType w:val="hybridMultilevel"/>
    <w:tmpl w:val="103E7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A629D"/>
    <w:multiLevelType w:val="hybridMultilevel"/>
    <w:tmpl w:val="E6D88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904E9"/>
    <w:multiLevelType w:val="hybridMultilevel"/>
    <w:tmpl w:val="068EE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73E1F"/>
    <w:multiLevelType w:val="hybridMultilevel"/>
    <w:tmpl w:val="B5F63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E2BF3"/>
    <w:multiLevelType w:val="hybridMultilevel"/>
    <w:tmpl w:val="8FCCE6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02F48"/>
    <w:multiLevelType w:val="hybridMultilevel"/>
    <w:tmpl w:val="4B0E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30813"/>
    <w:multiLevelType w:val="hybridMultilevel"/>
    <w:tmpl w:val="62C0C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4F68"/>
    <w:multiLevelType w:val="hybridMultilevel"/>
    <w:tmpl w:val="2308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E5FD7"/>
    <w:multiLevelType w:val="hybridMultilevel"/>
    <w:tmpl w:val="FA3A2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87B7C"/>
    <w:multiLevelType w:val="hybridMultilevel"/>
    <w:tmpl w:val="14741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C019D"/>
    <w:multiLevelType w:val="hybridMultilevel"/>
    <w:tmpl w:val="C7F6D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03453"/>
    <w:multiLevelType w:val="hybridMultilevel"/>
    <w:tmpl w:val="34BEC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13"/>
  </w:num>
  <w:num w:numId="9">
    <w:abstractNumId w:val="7"/>
  </w:num>
  <w:num w:numId="10">
    <w:abstractNumId w:val="0"/>
  </w:num>
  <w:num w:numId="11">
    <w:abstractNumId w:val="12"/>
  </w:num>
  <w:num w:numId="12">
    <w:abstractNumId w:val="9"/>
  </w:num>
  <w:num w:numId="13">
    <w:abstractNumId w:val="8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 Pepper">
    <w15:presenceInfo w15:providerId="AD" w15:userId="S::c.pepper@bsms.ac.uk::9bebef11-2d08-4499-9a58-7e254491f2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hideSpellingErrors/>
  <w:hideGrammaticalError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dzf9sd2qwr5vaedwdsvzwtievwzp02e52wt&quot;&gt;My EndNote Library&lt;record-ids&gt;&lt;item&gt;518&lt;/item&gt;&lt;/record-ids&gt;&lt;/item&gt;&lt;/Libraries&gt;"/>
  </w:docVars>
  <w:rsids>
    <w:rsidRoot w:val="009512DD"/>
    <w:rsid w:val="00000ECF"/>
    <w:rsid w:val="000012E0"/>
    <w:rsid w:val="0000554F"/>
    <w:rsid w:val="0001494C"/>
    <w:rsid w:val="00022D49"/>
    <w:rsid w:val="00022D62"/>
    <w:rsid w:val="00025CDE"/>
    <w:rsid w:val="00025E65"/>
    <w:rsid w:val="00030398"/>
    <w:rsid w:val="00037308"/>
    <w:rsid w:val="00043263"/>
    <w:rsid w:val="000478C3"/>
    <w:rsid w:val="00053E39"/>
    <w:rsid w:val="00067140"/>
    <w:rsid w:val="00072084"/>
    <w:rsid w:val="00073F1F"/>
    <w:rsid w:val="00076FAF"/>
    <w:rsid w:val="000803DB"/>
    <w:rsid w:val="00082B56"/>
    <w:rsid w:val="0009028E"/>
    <w:rsid w:val="000972CC"/>
    <w:rsid w:val="000A0B57"/>
    <w:rsid w:val="000A0B72"/>
    <w:rsid w:val="000A7789"/>
    <w:rsid w:val="000B12D3"/>
    <w:rsid w:val="000C72D9"/>
    <w:rsid w:val="000D13A3"/>
    <w:rsid w:val="000D39A7"/>
    <w:rsid w:val="000D4E95"/>
    <w:rsid w:val="000D7DDA"/>
    <w:rsid w:val="000E4E90"/>
    <w:rsid w:val="000F7C61"/>
    <w:rsid w:val="000F7F12"/>
    <w:rsid w:val="00101C2D"/>
    <w:rsid w:val="00102FEA"/>
    <w:rsid w:val="00107651"/>
    <w:rsid w:val="00111D4E"/>
    <w:rsid w:val="001174D0"/>
    <w:rsid w:val="00125E2E"/>
    <w:rsid w:val="00126A70"/>
    <w:rsid w:val="00127F4D"/>
    <w:rsid w:val="00131D75"/>
    <w:rsid w:val="00134D6A"/>
    <w:rsid w:val="001368C2"/>
    <w:rsid w:val="00154473"/>
    <w:rsid w:val="00155550"/>
    <w:rsid w:val="00161953"/>
    <w:rsid w:val="00162988"/>
    <w:rsid w:val="001637D3"/>
    <w:rsid w:val="00174D58"/>
    <w:rsid w:val="00180794"/>
    <w:rsid w:val="0018617C"/>
    <w:rsid w:val="001914D6"/>
    <w:rsid w:val="00194149"/>
    <w:rsid w:val="001A1072"/>
    <w:rsid w:val="001A2538"/>
    <w:rsid w:val="001A3AC3"/>
    <w:rsid w:val="001A691D"/>
    <w:rsid w:val="001C402C"/>
    <w:rsid w:val="001C54D4"/>
    <w:rsid w:val="001C6C92"/>
    <w:rsid w:val="001D5C2B"/>
    <w:rsid w:val="001D6015"/>
    <w:rsid w:val="001D7A99"/>
    <w:rsid w:val="001E0CE5"/>
    <w:rsid w:val="001E3CED"/>
    <w:rsid w:val="001E5D66"/>
    <w:rsid w:val="001F20DC"/>
    <w:rsid w:val="001F2C6D"/>
    <w:rsid w:val="001F6960"/>
    <w:rsid w:val="001F7EC5"/>
    <w:rsid w:val="0020611C"/>
    <w:rsid w:val="002174F6"/>
    <w:rsid w:val="00221975"/>
    <w:rsid w:val="00225CEA"/>
    <w:rsid w:val="002342AF"/>
    <w:rsid w:val="00235D1D"/>
    <w:rsid w:val="0023752C"/>
    <w:rsid w:val="00242B97"/>
    <w:rsid w:val="00243F83"/>
    <w:rsid w:val="00244DD7"/>
    <w:rsid w:val="0024638D"/>
    <w:rsid w:val="00251414"/>
    <w:rsid w:val="00253B46"/>
    <w:rsid w:val="00255674"/>
    <w:rsid w:val="0025580C"/>
    <w:rsid w:val="0025722D"/>
    <w:rsid w:val="00265913"/>
    <w:rsid w:val="00276EED"/>
    <w:rsid w:val="002835F8"/>
    <w:rsid w:val="0028772F"/>
    <w:rsid w:val="002931F5"/>
    <w:rsid w:val="00297D67"/>
    <w:rsid w:val="002A3D31"/>
    <w:rsid w:val="002A53DB"/>
    <w:rsid w:val="002A6C3B"/>
    <w:rsid w:val="002B2A1C"/>
    <w:rsid w:val="002B401F"/>
    <w:rsid w:val="002B5C97"/>
    <w:rsid w:val="002B6D9D"/>
    <w:rsid w:val="002C4E2B"/>
    <w:rsid w:val="002D0DB4"/>
    <w:rsid w:val="002D252C"/>
    <w:rsid w:val="002D27FA"/>
    <w:rsid w:val="002D34FB"/>
    <w:rsid w:val="002D44E5"/>
    <w:rsid w:val="002F0257"/>
    <w:rsid w:val="002F4A0A"/>
    <w:rsid w:val="002F6079"/>
    <w:rsid w:val="002F76B6"/>
    <w:rsid w:val="00310097"/>
    <w:rsid w:val="003200F2"/>
    <w:rsid w:val="00323D6C"/>
    <w:rsid w:val="00324CC1"/>
    <w:rsid w:val="00331BBB"/>
    <w:rsid w:val="00331EB4"/>
    <w:rsid w:val="0033394F"/>
    <w:rsid w:val="00343462"/>
    <w:rsid w:val="00347932"/>
    <w:rsid w:val="00352A24"/>
    <w:rsid w:val="0035650A"/>
    <w:rsid w:val="003640C7"/>
    <w:rsid w:val="003678C2"/>
    <w:rsid w:val="00367DF2"/>
    <w:rsid w:val="00373B63"/>
    <w:rsid w:val="00375C11"/>
    <w:rsid w:val="003761A7"/>
    <w:rsid w:val="00381F4F"/>
    <w:rsid w:val="00383CA8"/>
    <w:rsid w:val="00387FEA"/>
    <w:rsid w:val="003904F2"/>
    <w:rsid w:val="003907B4"/>
    <w:rsid w:val="003913AF"/>
    <w:rsid w:val="00397E57"/>
    <w:rsid w:val="003A089C"/>
    <w:rsid w:val="003A118A"/>
    <w:rsid w:val="003A4021"/>
    <w:rsid w:val="003B0753"/>
    <w:rsid w:val="003B2AB5"/>
    <w:rsid w:val="003B5FE2"/>
    <w:rsid w:val="003C314F"/>
    <w:rsid w:val="003C33F8"/>
    <w:rsid w:val="003C5D4B"/>
    <w:rsid w:val="003D6096"/>
    <w:rsid w:val="003E2B58"/>
    <w:rsid w:val="003F1746"/>
    <w:rsid w:val="003F233C"/>
    <w:rsid w:val="004017E1"/>
    <w:rsid w:val="00402F24"/>
    <w:rsid w:val="00403CEC"/>
    <w:rsid w:val="004062E2"/>
    <w:rsid w:val="00406371"/>
    <w:rsid w:val="004066E6"/>
    <w:rsid w:val="00406ABF"/>
    <w:rsid w:val="00407836"/>
    <w:rsid w:val="00410434"/>
    <w:rsid w:val="004225C3"/>
    <w:rsid w:val="004238F7"/>
    <w:rsid w:val="004255DB"/>
    <w:rsid w:val="00427B3A"/>
    <w:rsid w:val="004308B6"/>
    <w:rsid w:val="004309CA"/>
    <w:rsid w:val="004310DD"/>
    <w:rsid w:val="00432CFF"/>
    <w:rsid w:val="0043454F"/>
    <w:rsid w:val="00450E9E"/>
    <w:rsid w:val="00451827"/>
    <w:rsid w:val="00454228"/>
    <w:rsid w:val="00455EF3"/>
    <w:rsid w:val="00456CAD"/>
    <w:rsid w:val="00460C72"/>
    <w:rsid w:val="00462650"/>
    <w:rsid w:val="00464158"/>
    <w:rsid w:val="004705D1"/>
    <w:rsid w:val="00475728"/>
    <w:rsid w:val="0047739C"/>
    <w:rsid w:val="0048331D"/>
    <w:rsid w:val="00483AB1"/>
    <w:rsid w:val="004863BF"/>
    <w:rsid w:val="00487482"/>
    <w:rsid w:val="0048748B"/>
    <w:rsid w:val="004912D3"/>
    <w:rsid w:val="0049293A"/>
    <w:rsid w:val="00493E60"/>
    <w:rsid w:val="00494A53"/>
    <w:rsid w:val="004959A4"/>
    <w:rsid w:val="00496589"/>
    <w:rsid w:val="00497380"/>
    <w:rsid w:val="004A0276"/>
    <w:rsid w:val="004A6DEF"/>
    <w:rsid w:val="004B0D17"/>
    <w:rsid w:val="004B4FE0"/>
    <w:rsid w:val="004B5193"/>
    <w:rsid w:val="004C4007"/>
    <w:rsid w:val="004D2969"/>
    <w:rsid w:val="004D7771"/>
    <w:rsid w:val="004E3482"/>
    <w:rsid w:val="004E3ED7"/>
    <w:rsid w:val="004E44B5"/>
    <w:rsid w:val="004F0AB0"/>
    <w:rsid w:val="004F1837"/>
    <w:rsid w:val="004F1E6B"/>
    <w:rsid w:val="004F66AE"/>
    <w:rsid w:val="004F7B01"/>
    <w:rsid w:val="00500B21"/>
    <w:rsid w:val="00503F45"/>
    <w:rsid w:val="00506783"/>
    <w:rsid w:val="00506EF9"/>
    <w:rsid w:val="0051105D"/>
    <w:rsid w:val="005154FF"/>
    <w:rsid w:val="00521874"/>
    <w:rsid w:val="00521ECC"/>
    <w:rsid w:val="0052418F"/>
    <w:rsid w:val="00530370"/>
    <w:rsid w:val="00530BC8"/>
    <w:rsid w:val="00534572"/>
    <w:rsid w:val="005358D9"/>
    <w:rsid w:val="00540D29"/>
    <w:rsid w:val="00545080"/>
    <w:rsid w:val="005515E1"/>
    <w:rsid w:val="005517D3"/>
    <w:rsid w:val="0055472D"/>
    <w:rsid w:val="005568F9"/>
    <w:rsid w:val="0055712B"/>
    <w:rsid w:val="00564BDD"/>
    <w:rsid w:val="005671B7"/>
    <w:rsid w:val="00574857"/>
    <w:rsid w:val="00575CA6"/>
    <w:rsid w:val="00580D5B"/>
    <w:rsid w:val="00584563"/>
    <w:rsid w:val="0058472B"/>
    <w:rsid w:val="00590716"/>
    <w:rsid w:val="005A19A3"/>
    <w:rsid w:val="005A4C32"/>
    <w:rsid w:val="005A7C27"/>
    <w:rsid w:val="005B177B"/>
    <w:rsid w:val="005B35F4"/>
    <w:rsid w:val="005B6C7B"/>
    <w:rsid w:val="005C1040"/>
    <w:rsid w:val="005C1F3F"/>
    <w:rsid w:val="005C3202"/>
    <w:rsid w:val="005C3E17"/>
    <w:rsid w:val="005D474E"/>
    <w:rsid w:val="005E4AD4"/>
    <w:rsid w:val="005E5634"/>
    <w:rsid w:val="005F47EF"/>
    <w:rsid w:val="005F7800"/>
    <w:rsid w:val="00605889"/>
    <w:rsid w:val="00610E0B"/>
    <w:rsid w:val="00620BD0"/>
    <w:rsid w:val="0062105D"/>
    <w:rsid w:val="006235FD"/>
    <w:rsid w:val="00625BD8"/>
    <w:rsid w:val="00632BAD"/>
    <w:rsid w:val="006343BC"/>
    <w:rsid w:val="006343D6"/>
    <w:rsid w:val="00635F70"/>
    <w:rsid w:val="00641CE1"/>
    <w:rsid w:val="00646048"/>
    <w:rsid w:val="00652FE2"/>
    <w:rsid w:val="00655F61"/>
    <w:rsid w:val="00663EAF"/>
    <w:rsid w:val="0066418E"/>
    <w:rsid w:val="0066777A"/>
    <w:rsid w:val="006715D9"/>
    <w:rsid w:val="0068045F"/>
    <w:rsid w:val="00682580"/>
    <w:rsid w:val="0068737A"/>
    <w:rsid w:val="006A417F"/>
    <w:rsid w:val="006A48D6"/>
    <w:rsid w:val="006B2305"/>
    <w:rsid w:val="006B2315"/>
    <w:rsid w:val="006B2F07"/>
    <w:rsid w:val="006B4151"/>
    <w:rsid w:val="006C06BD"/>
    <w:rsid w:val="006D141E"/>
    <w:rsid w:val="006D380F"/>
    <w:rsid w:val="006D427A"/>
    <w:rsid w:val="006D6F37"/>
    <w:rsid w:val="006F0073"/>
    <w:rsid w:val="006F0AB4"/>
    <w:rsid w:val="006F1DE8"/>
    <w:rsid w:val="006F4FF4"/>
    <w:rsid w:val="006F6538"/>
    <w:rsid w:val="006F67FE"/>
    <w:rsid w:val="0070355F"/>
    <w:rsid w:val="00704F25"/>
    <w:rsid w:val="00713321"/>
    <w:rsid w:val="00713727"/>
    <w:rsid w:val="00716DBF"/>
    <w:rsid w:val="0072781A"/>
    <w:rsid w:val="00733766"/>
    <w:rsid w:val="007356C0"/>
    <w:rsid w:val="00740562"/>
    <w:rsid w:val="00742DEA"/>
    <w:rsid w:val="00744DA8"/>
    <w:rsid w:val="00750643"/>
    <w:rsid w:val="00762DA1"/>
    <w:rsid w:val="00764B59"/>
    <w:rsid w:val="00765830"/>
    <w:rsid w:val="00770F55"/>
    <w:rsid w:val="007745F9"/>
    <w:rsid w:val="0078626E"/>
    <w:rsid w:val="0078707D"/>
    <w:rsid w:val="00790D27"/>
    <w:rsid w:val="00790DC4"/>
    <w:rsid w:val="00792F19"/>
    <w:rsid w:val="00793F2F"/>
    <w:rsid w:val="00795FA2"/>
    <w:rsid w:val="007A53D1"/>
    <w:rsid w:val="007A61FD"/>
    <w:rsid w:val="007B31DE"/>
    <w:rsid w:val="007B3294"/>
    <w:rsid w:val="007B5841"/>
    <w:rsid w:val="007B64F0"/>
    <w:rsid w:val="007C5750"/>
    <w:rsid w:val="007D13BF"/>
    <w:rsid w:val="007D5AE5"/>
    <w:rsid w:val="007D5D5E"/>
    <w:rsid w:val="007D6349"/>
    <w:rsid w:val="007E0263"/>
    <w:rsid w:val="007E6E5F"/>
    <w:rsid w:val="007F08CD"/>
    <w:rsid w:val="007F4AF9"/>
    <w:rsid w:val="007F5B5A"/>
    <w:rsid w:val="00800FA9"/>
    <w:rsid w:val="008166DF"/>
    <w:rsid w:val="00816DC4"/>
    <w:rsid w:val="0082281A"/>
    <w:rsid w:val="00823473"/>
    <w:rsid w:val="00825912"/>
    <w:rsid w:val="00825AFE"/>
    <w:rsid w:val="00827C39"/>
    <w:rsid w:val="00827EAC"/>
    <w:rsid w:val="00831AE0"/>
    <w:rsid w:val="008370D9"/>
    <w:rsid w:val="00837E05"/>
    <w:rsid w:val="0085187C"/>
    <w:rsid w:val="0085273E"/>
    <w:rsid w:val="00853D07"/>
    <w:rsid w:val="00854EC3"/>
    <w:rsid w:val="00857B40"/>
    <w:rsid w:val="00871C18"/>
    <w:rsid w:val="00872B0A"/>
    <w:rsid w:val="00872D10"/>
    <w:rsid w:val="00876096"/>
    <w:rsid w:val="00876D08"/>
    <w:rsid w:val="0088081F"/>
    <w:rsid w:val="00884C93"/>
    <w:rsid w:val="0088694A"/>
    <w:rsid w:val="008905B7"/>
    <w:rsid w:val="008940C1"/>
    <w:rsid w:val="008A1772"/>
    <w:rsid w:val="008A5CED"/>
    <w:rsid w:val="008C61FE"/>
    <w:rsid w:val="008C69E9"/>
    <w:rsid w:val="008D0A71"/>
    <w:rsid w:val="008D16C5"/>
    <w:rsid w:val="008D3C40"/>
    <w:rsid w:val="008D66C5"/>
    <w:rsid w:val="008D71F6"/>
    <w:rsid w:val="008E5551"/>
    <w:rsid w:val="008E7ACD"/>
    <w:rsid w:val="008F094C"/>
    <w:rsid w:val="008F44D4"/>
    <w:rsid w:val="008F50BA"/>
    <w:rsid w:val="00902336"/>
    <w:rsid w:val="00910DD4"/>
    <w:rsid w:val="00912A71"/>
    <w:rsid w:val="00912C7B"/>
    <w:rsid w:val="00913E89"/>
    <w:rsid w:val="0092230E"/>
    <w:rsid w:val="00922B6D"/>
    <w:rsid w:val="00926CB2"/>
    <w:rsid w:val="00931F94"/>
    <w:rsid w:val="009350E4"/>
    <w:rsid w:val="009422AC"/>
    <w:rsid w:val="009512DD"/>
    <w:rsid w:val="0095143F"/>
    <w:rsid w:val="00952654"/>
    <w:rsid w:val="00953910"/>
    <w:rsid w:val="009551E6"/>
    <w:rsid w:val="009638A1"/>
    <w:rsid w:val="00963EED"/>
    <w:rsid w:val="0096403F"/>
    <w:rsid w:val="00964409"/>
    <w:rsid w:val="00964703"/>
    <w:rsid w:val="009648DF"/>
    <w:rsid w:val="00964F52"/>
    <w:rsid w:val="009652DE"/>
    <w:rsid w:val="00975F84"/>
    <w:rsid w:val="00986288"/>
    <w:rsid w:val="00990C92"/>
    <w:rsid w:val="00993900"/>
    <w:rsid w:val="00993C3D"/>
    <w:rsid w:val="00996925"/>
    <w:rsid w:val="00997E3D"/>
    <w:rsid w:val="009A117D"/>
    <w:rsid w:val="009A1D9D"/>
    <w:rsid w:val="009B04F8"/>
    <w:rsid w:val="009B3AA4"/>
    <w:rsid w:val="009B4220"/>
    <w:rsid w:val="009B7C4E"/>
    <w:rsid w:val="009C0ECE"/>
    <w:rsid w:val="009C2D35"/>
    <w:rsid w:val="009C579F"/>
    <w:rsid w:val="009D0350"/>
    <w:rsid w:val="009D370B"/>
    <w:rsid w:val="009E3297"/>
    <w:rsid w:val="009E4787"/>
    <w:rsid w:val="009E5EAF"/>
    <w:rsid w:val="009F6E7B"/>
    <w:rsid w:val="00A03552"/>
    <w:rsid w:val="00A06264"/>
    <w:rsid w:val="00A06788"/>
    <w:rsid w:val="00A06E52"/>
    <w:rsid w:val="00A10BE0"/>
    <w:rsid w:val="00A11E25"/>
    <w:rsid w:val="00A21EC1"/>
    <w:rsid w:val="00A239F5"/>
    <w:rsid w:val="00A23BAD"/>
    <w:rsid w:val="00A2437C"/>
    <w:rsid w:val="00A41BAC"/>
    <w:rsid w:val="00A43A6E"/>
    <w:rsid w:val="00A47B11"/>
    <w:rsid w:val="00A51EDD"/>
    <w:rsid w:val="00A557C8"/>
    <w:rsid w:val="00A66905"/>
    <w:rsid w:val="00A71170"/>
    <w:rsid w:val="00A71534"/>
    <w:rsid w:val="00A734EF"/>
    <w:rsid w:val="00A743BB"/>
    <w:rsid w:val="00A74434"/>
    <w:rsid w:val="00A75D86"/>
    <w:rsid w:val="00A769AF"/>
    <w:rsid w:val="00A772DE"/>
    <w:rsid w:val="00A82D73"/>
    <w:rsid w:val="00A87483"/>
    <w:rsid w:val="00A90667"/>
    <w:rsid w:val="00A91670"/>
    <w:rsid w:val="00A91C64"/>
    <w:rsid w:val="00A91F86"/>
    <w:rsid w:val="00A939A6"/>
    <w:rsid w:val="00AA4F08"/>
    <w:rsid w:val="00AA657D"/>
    <w:rsid w:val="00AB00BC"/>
    <w:rsid w:val="00AB1839"/>
    <w:rsid w:val="00AB1D0C"/>
    <w:rsid w:val="00AB7320"/>
    <w:rsid w:val="00AC3244"/>
    <w:rsid w:val="00AD44BC"/>
    <w:rsid w:val="00AD6258"/>
    <w:rsid w:val="00AE1D20"/>
    <w:rsid w:val="00AE5ABB"/>
    <w:rsid w:val="00AE67A5"/>
    <w:rsid w:val="00AF7CE7"/>
    <w:rsid w:val="00B0140C"/>
    <w:rsid w:val="00B073A6"/>
    <w:rsid w:val="00B1448D"/>
    <w:rsid w:val="00B17F70"/>
    <w:rsid w:val="00B244E0"/>
    <w:rsid w:val="00B25163"/>
    <w:rsid w:val="00B26091"/>
    <w:rsid w:val="00B3235E"/>
    <w:rsid w:val="00B338C1"/>
    <w:rsid w:val="00B44AA3"/>
    <w:rsid w:val="00B450D3"/>
    <w:rsid w:val="00B45D05"/>
    <w:rsid w:val="00B47CDA"/>
    <w:rsid w:val="00B51633"/>
    <w:rsid w:val="00B70950"/>
    <w:rsid w:val="00B76555"/>
    <w:rsid w:val="00B76DD4"/>
    <w:rsid w:val="00B77854"/>
    <w:rsid w:val="00B778E6"/>
    <w:rsid w:val="00B8054A"/>
    <w:rsid w:val="00B83300"/>
    <w:rsid w:val="00B8491D"/>
    <w:rsid w:val="00B8549A"/>
    <w:rsid w:val="00B856A2"/>
    <w:rsid w:val="00B93144"/>
    <w:rsid w:val="00B96E51"/>
    <w:rsid w:val="00BA1254"/>
    <w:rsid w:val="00BA15C0"/>
    <w:rsid w:val="00BA30EC"/>
    <w:rsid w:val="00BA6E1D"/>
    <w:rsid w:val="00BB507E"/>
    <w:rsid w:val="00BC100D"/>
    <w:rsid w:val="00BD0AD3"/>
    <w:rsid w:val="00BD49DC"/>
    <w:rsid w:val="00BE698E"/>
    <w:rsid w:val="00BF4C95"/>
    <w:rsid w:val="00BF4FDD"/>
    <w:rsid w:val="00BF52C2"/>
    <w:rsid w:val="00BF5FDC"/>
    <w:rsid w:val="00C025B4"/>
    <w:rsid w:val="00C04D91"/>
    <w:rsid w:val="00C125C5"/>
    <w:rsid w:val="00C162B1"/>
    <w:rsid w:val="00C17EB6"/>
    <w:rsid w:val="00C2411E"/>
    <w:rsid w:val="00C262D2"/>
    <w:rsid w:val="00C27716"/>
    <w:rsid w:val="00C30F1C"/>
    <w:rsid w:val="00C32845"/>
    <w:rsid w:val="00C36FA5"/>
    <w:rsid w:val="00C40867"/>
    <w:rsid w:val="00C416DC"/>
    <w:rsid w:val="00C41AA6"/>
    <w:rsid w:val="00C4700B"/>
    <w:rsid w:val="00C50651"/>
    <w:rsid w:val="00C532D7"/>
    <w:rsid w:val="00C5593F"/>
    <w:rsid w:val="00C7273E"/>
    <w:rsid w:val="00C72DCC"/>
    <w:rsid w:val="00C735E7"/>
    <w:rsid w:val="00C7596C"/>
    <w:rsid w:val="00C823CB"/>
    <w:rsid w:val="00C90F31"/>
    <w:rsid w:val="00C94F53"/>
    <w:rsid w:val="00C95E0D"/>
    <w:rsid w:val="00C9622B"/>
    <w:rsid w:val="00CA4397"/>
    <w:rsid w:val="00CA4965"/>
    <w:rsid w:val="00CA4A7E"/>
    <w:rsid w:val="00CA4D81"/>
    <w:rsid w:val="00CA573F"/>
    <w:rsid w:val="00CA6EFA"/>
    <w:rsid w:val="00CA71B5"/>
    <w:rsid w:val="00CB02C8"/>
    <w:rsid w:val="00CB4D26"/>
    <w:rsid w:val="00CC0BAC"/>
    <w:rsid w:val="00CC2EAF"/>
    <w:rsid w:val="00CC38CD"/>
    <w:rsid w:val="00CC3A58"/>
    <w:rsid w:val="00CC450B"/>
    <w:rsid w:val="00CD67A6"/>
    <w:rsid w:val="00CE3FA5"/>
    <w:rsid w:val="00CE4ADD"/>
    <w:rsid w:val="00CE4E04"/>
    <w:rsid w:val="00CF0DFC"/>
    <w:rsid w:val="00CF5C82"/>
    <w:rsid w:val="00CF7853"/>
    <w:rsid w:val="00D029B4"/>
    <w:rsid w:val="00D071BD"/>
    <w:rsid w:val="00D12694"/>
    <w:rsid w:val="00D130E7"/>
    <w:rsid w:val="00D16ABC"/>
    <w:rsid w:val="00D170B1"/>
    <w:rsid w:val="00D20C2E"/>
    <w:rsid w:val="00D24EDC"/>
    <w:rsid w:val="00D25037"/>
    <w:rsid w:val="00D26821"/>
    <w:rsid w:val="00D33252"/>
    <w:rsid w:val="00D4383A"/>
    <w:rsid w:val="00D61F23"/>
    <w:rsid w:val="00D6536A"/>
    <w:rsid w:val="00D71671"/>
    <w:rsid w:val="00D73F8F"/>
    <w:rsid w:val="00D76691"/>
    <w:rsid w:val="00D76CEA"/>
    <w:rsid w:val="00D820DB"/>
    <w:rsid w:val="00D823D3"/>
    <w:rsid w:val="00D836BA"/>
    <w:rsid w:val="00D84E76"/>
    <w:rsid w:val="00D856DF"/>
    <w:rsid w:val="00D91152"/>
    <w:rsid w:val="00D93015"/>
    <w:rsid w:val="00D934D5"/>
    <w:rsid w:val="00DA0279"/>
    <w:rsid w:val="00DA1160"/>
    <w:rsid w:val="00DA3189"/>
    <w:rsid w:val="00DA6CB2"/>
    <w:rsid w:val="00DC0161"/>
    <w:rsid w:val="00DC7FCE"/>
    <w:rsid w:val="00DD1091"/>
    <w:rsid w:val="00DD35FA"/>
    <w:rsid w:val="00DD410B"/>
    <w:rsid w:val="00DE0C36"/>
    <w:rsid w:val="00DE51C8"/>
    <w:rsid w:val="00DE78B6"/>
    <w:rsid w:val="00DE7A7D"/>
    <w:rsid w:val="00DF181E"/>
    <w:rsid w:val="00DF32F6"/>
    <w:rsid w:val="00DF7A00"/>
    <w:rsid w:val="00E00EA4"/>
    <w:rsid w:val="00E02185"/>
    <w:rsid w:val="00E02F2F"/>
    <w:rsid w:val="00E05354"/>
    <w:rsid w:val="00E064BE"/>
    <w:rsid w:val="00E201F2"/>
    <w:rsid w:val="00E22C50"/>
    <w:rsid w:val="00E31404"/>
    <w:rsid w:val="00E320F1"/>
    <w:rsid w:val="00E34ACD"/>
    <w:rsid w:val="00E447E9"/>
    <w:rsid w:val="00E46517"/>
    <w:rsid w:val="00E52EDE"/>
    <w:rsid w:val="00E54EBF"/>
    <w:rsid w:val="00E63AD5"/>
    <w:rsid w:val="00E678D0"/>
    <w:rsid w:val="00E705DD"/>
    <w:rsid w:val="00E73CAF"/>
    <w:rsid w:val="00E81CA1"/>
    <w:rsid w:val="00E83CD5"/>
    <w:rsid w:val="00E86B9F"/>
    <w:rsid w:val="00E8786C"/>
    <w:rsid w:val="00E91B11"/>
    <w:rsid w:val="00E91FB0"/>
    <w:rsid w:val="00E964DA"/>
    <w:rsid w:val="00EA2ECF"/>
    <w:rsid w:val="00EA7C7C"/>
    <w:rsid w:val="00EB0144"/>
    <w:rsid w:val="00EB0487"/>
    <w:rsid w:val="00EB52AC"/>
    <w:rsid w:val="00EB6A6E"/>
    <w:rsid w:val="00EC3AA4"/>
    <w:rsid w:val="00EC3FAF"/>
    <w:rsid w:val="00ED56EE"/>
    <w:rsid w:val="00EE63F6"/>
    <w:rsid w:val="00EE6CBC"/>
    <w:rsid w:val="00EE753E"/>
    <w:rsid w:val="00EE7AE0"/>
    <w:rsid w:val="00EF1F75"/>
    <w:rsid w:val="00EF31F3"/>
    <w:rsid w:val="00EF3970"/>
    <w:rsid w:val="00F07DA4"/>
    <w:rsid w:val="00F10467"/>
    <w:rsid w:val="00F1610A"/>
    <w:rsid w:val="00F202CE"/>
    <w:rsid w:val="00F24DE1"/>
    <w:rsid w:val="00F25E20"/>
    <w:rsid w:val="00F322B0"/>
    <w:rsid w:val="00F343CA"/>
    <w:rsid w:val="00F34406"/>
    <w:rsid w:val="00F401CC"/>
    <w:rsid w:val="00F435B8"/>
    <w:rsid w:val="00F46018"/>
    <w:rsid w:val="00F547E6"/>
    <w:rsid w:val="00F55619"/>
    <w:rsid w:val="00F55A7D"/>
    <w:rsid w:val="00F62C2F"/>
    <w:rsid w:val="00F739F1"/>
    <w:rsid w:val="00F75379"/>
    <w:rsid w:val="00F8023A"/>
    <w:rsid w:val="00F845D7"/>
    <w:rsid w:val="00F848DF"/>
    <w:rsid w:val="00F84D5A"/>
    <w:rsid w:val="00F945DB"/>
    <w:rsid w:val="00FA69BD"/>
    <w:rsid w:val="00FB10BB"/>
    <w:rsid w:val="00FB2981"/>
    <w:rsid w:val="00FC0848"/>
    <w:rsid w:val="00FC37E1"/>
    <w:rsid w:val="00FC3B85"/>
    <w:rsid w:val="00FC5B22"/>
    <w:rsid w:val="00FD5648"/>
    <w:rsid w:val="00FD5986"/>
    <w:rsid w:val="00FE5E45"/>
    <w:rsid w:val="00FE6077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11F0"/>
  <w15:chartTrackingRefBased/>
  <w15:docId w15:val="{9C31DBF2-1200-4A23-B29E-5CE7EEB9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17"/>
  </w:style>
  <w:style w:type="paragraph" w:styleId="Heading1">
    <w:name w:val="heading 1"/>
    <w:basedOn w:val="Normal"/>
    <w:next w:val="Normal"/>
    <w:link w:val="Heading1Char"/>
    <w:uiPriority w:val="9"/>
    <w:qFormat/>
    <w:rsid w:val="00951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DA3189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A3189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A3189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A3189"/>
    <w:rPr>
      <w:rFonts w:ascii="Calibri Light" w:hAnsi="Calibri Light" w:cs="Calibri Light"/>
      <w:noProof/>
      <w:sz w:val="32"/>
      <w:lang w:val="en-US"/>
    </w:rPr>
  </w:style>
  <w:style w:type="paragraph" w:styleId="ListParagraph">
    <w:name w:val="List Paragraph"/>
    <w:basedOn w:val="Normal"/>
    <w:uiPriority w:val="34"/>
    <w:qFormat/>
    <w:rsid w:val="00652F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7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0B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B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B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BD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0F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people" Target="people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AA779ACA6E1439437CC2545CE5107" ma:contentTypeVersion="13" ma:contentTypeDescription="Create a new document." ma:contentTypeScope="" ma:versionID="2b66be87051100c3eb80c610cefc8d7e">
  <xsd:schema xmlns:xsd="http://www.w3.org/2001/XMLSchema" xmlns:xs="http://www.w3.org/2001/XMLSchema" xmlns:p="http://schemas.microsoft.com/office/2006/metadata/properties" xmlns:ns3="9f331f98-8887-4c92-be69-f5447ea213ea" xmlns:ns4="31c59777-8d94-4b6e-a34c-6e5b1a93be51" targetNamespace="http://schemas.microsoft.com/office/2006/metadata/properties" ma:root="true" ma:fieldsID="6d570b6f3e0011a4f8fd2ea0077a4754" ns3:_="" ns4:_="">
    <xsd:import namespace="9f331f98-8887-4c92-be69-f5447ea213ea"/>
    <xsd:import namespace="31c59777-8d94-4b6e-a34c-6e5b1a93be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31f98-8887-4c92-be69-f5447ea21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59777-8d94-4b6e-a34c-6e5b1a93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CA6CE-F9D2-474D-A5AE-C658562D9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31f98-8887-4c92-be69-f5447ea213ea"/>
    <ds:schemaRef ds:uri="31c59777-8d94-4b6e-a34c-6e5b1a93b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03D17-636A-452E-BDEE-30E5F81C1E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534AA-8875-EB4A-BFBB-AD9310BC3E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0E304B-8993-4DFA-961A-2D0C65C769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Sharp</dc:creator>
  <cp:keywords/>
  <dc:description/>
  <cp:lastModifiedBy>Andrea Pepper</cp:lastModifiedBy>
  <cp:revision>2</cp:revision>
  <cp:lastPrinted>2022-02-25T09:19:00Z</cp:lastPrinted>
  <dcterms:created xsi:type="dcterms:W3CDTF">2022-02-28T15:45:00Z</dcterms:created>
  <dcterms:modified xsi:type="dcterms:W3CDTF">2022-02-28T15:45:00Z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0x010100096AA779ACA6E1439437CC2545CE5107</vt:lpwstr>
  </property>
</Properties>
</file>